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238" w:rsidRPr="005632BA" w:rsidRDefault="00176238" w:rsidP="00176238">
      <w:pPr>
        <w:spacing w:after="0" w:line="240" w:lineRule="auto"/>
        <w:rPr>
          <w:rFonts w:ascii="Arial" w:eastAsia="Times New Roman" w:hAnsi="Arial" w:cs="Arial"/>
          <w:rPrChange w:id="0" w:author="Heem Patel" w:date="2014-02-27T13:43:00Z">
            <w:rPr>
              <w:rFonts w:ascii="Times New Roman" w:eastAsia="Times New Roman" w:hAnsi="Times New Roman" w:cs="Times New Roman"/>
              <w:sz w:val="24"/>
              <w:szCs w:val="24"/>
            </w:rPr>
          </w:rPrChange>
        </w:rPr>
      </w:pPr>
      <w:r w:rsidRPr="005632BA">
        <w:rPr>
          <w:rFonts w:ascii="Arial" w:eastAsia="Times New Roman" w:hAnsi="Arial" w:cs="Arial"/>
          <w:color w:val="000000"/>
          <w:rPrChange w:id="1" w:author="Heem Patel" w:date="2014-02-27T13:43:00Z">
            <w:rPr>
              <w:rFonts w:ascii="Arial" w:eastAsia="Times New Roman" w:hAnsi="Arial" w:cs="Arial"/>
              <w:color w:val="000000"/>
              <w:sz w:val="23"/>
              <w:szCs w:val="23"/>
            </w:rPr>
          </w:rPrChange>
        </w:rPr>
        <w:t>02/23/2014</w:t>
      </w:r>
    </w:p>
    <w:p w:rsidR="00176238" w:rsidRPr="005632BA" w:rsidRDefault="00176238" w:rsidP="00176238">
      <w:pPr>
        <w:spacing w:after="0" w:line="240" w:lineRule="auto"/>
        <w:rPr>
          <w:rFonts w:ascii="Arial" w:eastAsia="Times New Roman" w:hAnsi="Arial" w:cs="Arial"/>
          <w:rPrChange w:id="2" w:author="Heem Patel" w:date="2014-02-27T13:43:00Z">
            <w:rPr>
              <w:rFonts w:ascii="Times New Roman" w:eastAsia="Times New Roman" w:hAnsi="Times New Roman" w:cs="Times New Roman"/>
              <w:sz w:val="24"/>
              <w:szCs w:val="24"/>
            </w:rPr>
          </w:rPrChange>
        </w:rPr>
      </w:pPr>
    </w:p>
    <w:p w:rsidR="00176238" w:rsidRPr="005632BA" w:rsidRDefault="00176238" w:rsidP="00176238">
      <w:pPr>
        <w:spacing w:after="0" w:line="240" w:lineRule="auto"/>
        <w:rPr>
          <w:rFonts w:ascii="Arial" w:eastAsia="Times New Roman" w:hAnsi="Arial" w:cs="Arial"/>
          <w:rPrChange w:id="3" w:author="Heem Patel" w:date="2014-02-27T13:43:00Z">
            <w:rPr>
              <w:rFonts w:ascii="Times New Roman" w:eastAsia="Times New Roman" w:hAnsi="Times New Roman" w:cs="Times New Roman"/>
              <w:sz w:val="24"/>
              <w:szCs w:val="24"/>
            </w:rPr>
          </w:rPrChange>
        </w:rPr>
      </w:pPr>
      <w:proofErr w:type="spellStart"/>
      <w:r w:rsidRPr="005632BA">
        <w:rPr>
          <w:rFonts w:ascii="Arial" w:eastAsia="Times New Roman" w:hAnsi="Arial" w:cs="Arial"/>
          <w:color w:val="000000"/>
          <w:rPrChange w:id="4" w:author="Heem Patel" w:date="2014-02-27T13:43:00Z">
            <w:rPr>
              <w:rFonts w:ascii="Arial" w:eastAsia="Times New Roman" w:hAnsi="Arial" w:cs="Arial"/>
              <w:color w:val="000000"/>
              <w:sz w:val="23"/>
              <w:szCs w:val="23"/>
            </w:rPr>
          </w:rPrChange>
        </w:rPr>
        <w:t>Heem</w:t>
      </w:r>
      <w:proofErr w:type="spellEnd"/>
      <w:r w:rsidRPr="005632BA">
        <w:rPr>
          <w:rFonts w:ascii="Arial" w:eastAsia="Times New Roman" w:hAnsi="Arial" w:cs="Arial"/>
          <w:color w:val="000000"/>
          <w:rPrChange w:id="5" w:author="Heem Patel" w:date="2014-02-27T13:43:00Z">
            <w:rPr>
              <w:rFonts w:ascii="Arial" w:eastAsia="Times New Roman" w:hAnsi="Arial" w:cs="Arial"/>
              <w:color w:val="000000"/>
              <w:sz w:val="23"/>
              <w:szCs w:val="23"/>
            </w:rPr>
          </w:rPrChange>
        </w:rPr>
        <w:t xml:space="preserve"> Patel</w:t>
      </w:r>
    </w:p>
    <w:p w:rsidR="00176238" w:rsidRPr="005632BA" w:rsidRDefault="00176238" w:rsidP="00176238">
      <w:pPr>
        <w:spacing w:after="0" w:line="240" w:lineRule="auto"/>
        <w:rPr>
          <w:rFonts w:ascii="Arial" w:eastAsia="Times New Roman" w:hAnsi="Arial" w:cs="Arial"/>
          <w:rPrChange w:id="6" w:author="Heem Patel" w:date="2014-02-27T13:43:00Z">
            <w:rPr>
              <w:rFonts w:ascii="Times New Roman" w:eastAsia="Times New Roman" w:hAnsi="Times New Roman" w:cs="Times New Roman"/>
              <w:sz w:val="24"/>
              <w:szCs w:val="24"/>
            </w:rPr>
          </w:rPrChange>
        </w:rPr>
      </w:pPr>
      <w:r w:rsidRPr="005632BA">
        <w:rPr>
          <w:rFonts w:ascii="Arial" w:eastAsia="Times New Roman" w:hAnsi="Arial" w:cs="Arial"/>
          <w:color w:val="000000"/>
          <w:rPrChange w:id="7" w:author="Heem Patel" w:date="2014-02-27T13:43:00Z">
            <w:rPr>
              <w:rFonts w:ascii="Arial" w:eastAsia="Times New Roman" w:hAnsi="Arial" w:cs="Arial"/>
              <w:color w:val="000000"/>
              <w:sz w:val="23"/>
              <w:szCs w:val="23"/>
            </w:rPr>
          </w:rPrChange>
        </w:rPr>
        <w:t>135 W. Hillsdale Boulevard</w:t>
      </w:r>
    </w:p>
    <w:p w:rsidR="00176238" w:rsidRPr="005632BA" w:rsidRDefault="00176238" w:rsidP="00176238">
      <w:pPr>
        <w:spacing w:after="0" w:line="240" w:lineRule="auto"/>
        <w:rPr>
          <w:rFonts w:ascii="Arial" w:eastAsia="Times New Roman" w:hAnsi="Arial" w:cs="Arial"/>
          <w:rPrChange w:id="8" w:author="Heem Patel" w:date="2014-02-27T13:43:00Z">
            <w:rPr>
              <w:rFonts w:ascii="Times New Roman" w:eastAsia="Times New Roman" w:hAnsi="Times New Roman" w:cs="Times New Roman"/>
              <w:sz w:val="24"/>
              <w:szCs w:val="24"/>
            </w:rPr>
          </w:rPrChange>
        </w:rPr>
      </w:pPr>
      <w:r w:rsidRPr="005632BA">
        <w:rPr>
          <w:rFonts w:ascii="Arial" w:eastAsia="Times New Roman" w:hAnsi="Arial" w:cs="Arial"/>
          <w:color w:val="000000"/>
          <w:rPrChange w:id="9" w:author="Heem Patel" w:date="2014-02-27T13:43:00Z">
            <w:rPr>
              <w:rFonts w:ascii="Arial" w:eastAsia="Times New Roman" w:hAnsi="Arial" w:cs="Arial"/>
              <w:color w:val="000000"/>
              <w:sz w:val="23"/>
              <w:szCs w:val="23"/>
            </w:rPr>
          </w:rPrChange>
        </w:rPr>
        <w:t>San Mateo, California, 94403</w:t>
      </w:r>
      <w:r w:rsidRPr="005632BA">
        <w:rPr>
          <w:rFonts w:ascii="Arial" w:eastAsia="Times New Roman" w:hAnsi="Arial" w:cs="Arial"/>
          <w:rPrChange w:id="10" w:author="Heem Patel" w:date="2014-02-27T13:43:00Z">
            <w:rPr>
              <w:rFonts w:ascii="Times New Roman" w:eastAsia="Times New Roman" w:hAnsi="Times New Roman" w:cs="Times New Roman"/>
              <w:sz w:val="24"/>
              <w:szCs w:val="24"/>
            </w:rPr>
          </w:rPrChange>
        </w:rPr>
        <w:br/>
      </w:r>
    </w:p>
    <w:p w:rsidR="00176238" w:rsidRPr="005632BA" w:rsidRDefault="00176238" w:rsidP="00176238">
      <w:pPr>
        <w:spacing w:after="0" w:line="240" w:lineRule="auto"/>
        <w:rPr>
          <w:rFonts w:ascii="Arial" w:eastAsia="Times New Roman" w:hAnsi="Arial" w:cs="Arial"/>
          <w:rPrChange w:id="11" w:author="Heem Patel" w:date="2014-02-27T13:43:00Z">
            <w:rPr>
              <w:rFonts w:ascii="Times New Roman" w:eastAsia="Times New Roman" w:hAnsi="Times New Roman" w:cs="Times New Roman"/>
              <w:sz w:val="24"/>
              <w:szCs w:val="24"/>
            </w:rPr>
          </w:rPrChange>
        </w:rPr>
      </w:pPr>
      <w:r w:rsidRPr="005632BA">
        <w:rPr>
          <w:rFonts w:ascii="Arial" w:eastAsia="Times New Roman" w:hAnsi="Arial" w:cs="Arial"/>
          <w:color w:val="000000"/>
          <w:rPrChange w:id="12" w:author="Heem Patel" w:date="2014-02-27T13:43:00Z">
            <w:rPr>
              <w:rFonts w:ascii="Arial" w:eastAsia="Times New Roman" w:hAnsi="Arial" w:cs="Arial"/>
              <w:color w:val="000000"/>
              <w:sz w:val="23"/>
              <w:szCs w:val="23"/>
            </w:rPr>
          </w:rPrChange>
        </w:rPr>
        <w:t>Hiring Manager</w:t>
      </w:r>
    </w:p>
    <w:p w:rsidR="00176238" w:rsidRPr="005632BA" w:rsidRDefault="00176238" w:rsidP="00176238">
      <w:pPr>
        <w:spacing w:after="0" w:line="240" w:lineRule="auto"/>
        <w:rPr>
          <w:rFonts w:ascii="Arial" w:eastAsia="Times New Roman" w:hAnsi="Arial" w:cs="Arial"/>
          <w:rPrChange w:id="13" w:author="Heem Patel" w:date="2014-02-27T13:43:00Z">
            <w:rPr>
              <w:rFonts w:ascii="Times New Roman" w:eastAsia="Times New Roman" w:hAnsi="Times New Roman" w:cs="Times New Roman"/>
              <w:sz w:val="24"/>
              <w:szCs w:val="24"/>
            </w:rPr>
          </w:rPrChange>
        </w:rPr>
      </w:pPr>
      <w:r w:rsidRPr="005632BA">
        <w:rPr>
          <w:rFonts w:ascii="Arial" w:eastAsia="Times New Roman" w:hAnsi="Arial" w:cs="Arial"/>
          <w:color w:val="000000"/>
          <w:rPrChange w:id="14" w:author="Heem Patel" w:date="2014-02-27T13:43:00Z">
            <w:rPr>
              <w:rFonts w:ascii="Arial" w:eastAsia="Times New Roman" w:hAnsi="Arial" w:cs="Arial"/>
              <w:color w:val="000000"/>
              <w:sz w:val="23"/>
              <w:szCs w:val="23"/>
            </w:rPr>
          </w:rPrChange>
        </w:rPr>
        <w:t>Naughty Dog, Inc.</w:t>
      </w:r>
    </w:p>
    <w:p w:rsidR="00176238" w:rsidRPr="005632BA" w:rsidRDefault="00176238" w:rsidP="00176238">
      <w:pPr>
        <w:spacing w:after="0" w:line="240" w:lineRule="auto"/>
        <w:rPr>
          <w:rFonts w:ascii="Arial" w:eastAsia="Times New Roman" w:hAnsi="Arial" w:cs="Arial"/>
          <w:rPrChange w:id="15" w:author="Heem Patel" w:date="2014-02-27T13:43:00Z">
            <w:rPr>
              <w:rFonts w:ascii="Times New Roman" w:eastAsia="Times New Roman" w:hAnsi="Times New Roman" w:cs="Times New Roman"/>
              <w:sz w:val="24"/>
              <w:szCs w:val="24"/>
            </w:rPr>
          </w:rPrChange>
        </w:rPr>
      </w:pPr>
      <w:del w:id="16" w:author="Heem Patel" w:date="2014-02-27T13:34:00Z">
        <w:r w:rsidRPr="005632BA" w:rsidDel="0060650F">
          <w:rPr>
            <w:rFonts w:ascii="Arial" w:eastAsia="Times New Roman" w:hAnsi="Arial" w:cs="Arial"/>
            <w:rPrChange w:id="17" w:author="Heem Patel" w:date="2014-02-27T13:43:00Z">
              <w:rPr>
                <w:rFonts w:ascii="Times New Roman" w:eastAsia="Times New Roman" w:hAnsi="Times New Roman" w:cs="Times New Roman"/>
                <w:sz w:val="24"/>
                <w:szCs w:val="24"/>
              </w:rPr>
            </w:rPrChange>
          </w:rPr>
          <w:br/>
        </w:r>
      </w:del>
    </w:p>
    <w:p w:rsidR="00176238" w:rsidRPr="005632BA" w:rsidDel="0060650F" w:rsidRDefault="00176238" w:rsidP="00176238">
      <w:pPr>
        <w:spacing w:after="0" w:line="240" w:lineRule="auto"/>
        <w:rPr>
          <w:del w:id="18" w:author="Heem Patel" w:date="2014-02-27T13:34:00Z"/>
          <w:rFonts w:ascii="Arial" w:eastAsia="Times New Roman" w:hAnsi="Arial" w:cs="Arial"/>
          <w:rPrChange w:id="19" w:author="Heem Patel" w:date="2014-02-27T13:43:00Z">
            <w:rPr>
              <w:del w:id="20" w:author="Heem Patel" w:date="2014-02-27T13:34:00Z"/>
              <w:rFonts w:ascii="Times New Roman" w:eastAsia="Times New Roman" w:hAnsi="Times New Roman" w:cs="Times New Roman"/>
              <w:sz w:val="24"/>
              <w:szCs w:val="24"/>
            </w:rPr>
          </w:rPrChange>
        </w:rPr>
      </w:pPr>
      <w:r w:rsidRPr="005632BA">
        <w:rPr>
          <w:rFonts w:ascii="Arial" w:eastAsia="Times New Roman" w:hAnsi="Arial" w:cs="Arial"/>
          <w:color w:val="000000"/>
          <w:rPrChange w:id="21" w:author="Heem Patel" w:date="2014-02-27T13:43:00Z">
            <w:rPr>
              <w:rFonts w:ascii="Arial" w:eastAsia="Times New Roman" w:hAnsi="Arial" w:cs="Arial"/>
              <w:color w:val="000000"/>
              <w:sz w:val="23"/>
              <w:szCs w:val="23"/>
            </w:rPr>
          </w:rPrChange>
        </w:rPr>
        <w:t>Dear Hiring Manager,  </w:t>
      </w:r>
    </w:p>
    <w:p w:rsidR="00176238" w:rsidRPr="005632BA" w:rsidRDefault="00176238" w:rsidP="00176238">
      <w:pPr>
        <w:spacing w:after="0" w:line="240" w:lineRule="auto"/>
        <w:rPr>
          <w:rFonts w:ascii="Arial" w:eastAsia="Times New Roman" w:hAnsi="Arial" w:cs="Arial"/>
          <w:rPrChange w:id="22" w:author="Heem Patel" w:date="2014-02-27T13:43:00Z">
            <w:rPr>
              <w:rFonts w:ascii="Times New Roman" w:eastAsia="Times New Roman" w:hAnsi="Times New Roman" w:cs="Times New Roman"/>
              <w:sz w:val="24"/>
              <w:szCs w:val="24"/>
            </w:rPr>
          </w:rPrChange>
        </w:rPr>
      </w:pPr>
      <w:del w:id="23" w:author="Heem Patel" w:date="2014-02-27T13:34:00Z">
        <w:r w:rsidRPr="005632BA" w:rsidDel="0060650F">
          <w:rPr>
            <w:rFonts w:ascii="Arial" w:eastAsia="Times New Roman" w:hAnsi="Arial" w:cs="Arial"/>
            <w:rPrChange w:id="24" w:author="Heem Patel" w:date="2014-02-27T13:43:00Z">
              <w:rPr>
                <w:rFonts w:ascii="Times New Roman" w:eastAsia="Times New Roman" w:hAnsi="Times New Roman" w:cs="Times New Roman"/>
                <w:sz w:val="24"/>
                <w:szCs w:val="24"/>
              </w:rPr>
            </w:rPrChange>
          </w:rPr>
          <w:br/>
        </w:r>
      </w:del>
    </w:p>
    <w:p w:rsidR="0060650F" w:rsidRPr="005632BA" w:rsidRDefault="0060650F" w:rsidP="00176238">
      <w:pPr>
        <w:spacing w:after="0" w:line="240" w:lineRule="auto"/>
        <w:rPr>
          <w:ins w:id="25" w:author="Heem Patel" w:date="2014-02-27T13:34:00Z"/>
          <w:rFonts w:ascii="Arial" w:eastAsia="Times New Roman" w:hAnsi="Arial" w:cs="Arial"/>
          <w:color w:val="000000"/>
          <w:rPrChange w:id="26" w:author="Heem Patel" w:date="2014-02-27T13:43:00Z">
            <w:rPr>
              <w:ins w:id="27" w:author="Heem Patel" w:date="2014-02-27T13:34:00Z"/>
              <w:rFonts w:ascii="Arial" w:eastAsia="Times New Roman" w:hAnsi="Arial" w:cs="Arial"/>
              <w:color w:val="000000"/>
              <w:sz w:val="23"/>
              <w:szCs w:val="23"/>
            </w:rPr>
          </w:rPrChange>
        </w:rPr>
      </w:pPr>
    </w:p>
    <w:p w:rsidR="0060650F" w:rsidRPr="005632BA" w:rsidRDefault="00176238" w:rsidP="00176238">
      <w:pPr>
        <w:spacing w:after="0" w:line="240" w:lineRule="auto"/>
        <w:rPr>
          <w:ins w:id="28" w:author="Heem Patel" w:date="2014-02-27T13:35:00Z"/>
          <w:rFonts w:ascii="Arial" w:eastAsia="Times New Roman" w:hAnsi="Arial" w:cs="Arial"/>
          <w:color w:val="000000"/>
          <w:rPrChange w:id="29" w:author="Heem Patel" w:date="2014-02-27T13:43:00Z">
            <w:rPr>
              <w:ins w:id="30" w:author="Heem Patel" w:date="2014-02-27T13:35:00Z"/>
              <w:rFonts w:ascii="Arial" w:eastAsia="Times New Roman" w:hAnsi="Arial" w:cs="Arial"/>
              <w:color w:val="000000"/>
              <w:sz w:val="23"/>
              <w:szCs w:val="23"/>
            </w:rPr>
          </w:rPrChange>
        </w:rPr>
      </w:pPr>
      <w:r w:rsidRPr="005632BA">
        <w:rPr>
          <w:rFonts w:ascii="Arial" w:eastAsia="Times New Roman" w:hAnsi="Arial" w:cs="Arial"/>
          <w:color w:val="000000"/>
          <w:rPrChange w:id="31" w:author="Heem Patel" w:date="2014-02-27T13:43:00Z">
            <w:rPr>
              <w:rFonts w:ascii="Arial" w:eastAsia="Times New Roman" w:hAnsi="Arial" w:cs="Arial"/>
              <w:color w:val="000000"/>
              <w:sz w:val="23"/>
              <w:szCs w:val="23"/>
            </w:rPr>
          </w:rPrChange>
        </w:rPr>
        <w:t xml:space="preserve">My name is </w:t>
      </w:r>
      <w:proofErr w:type="spellStart"/>
      <w:r w:rsidRPr="005632BA">
        <w:rPr>
          <w:rFonts w:ascii="Arial" w:eastAsia="Times New Roman" w:hAnsi="Arial" w:cs="Arial"/>
          <w:color w:val="000000"/>
          <w:rPrChange w:id="32" w:author="Heem Patel" w:date="2014-02-27T13:43:00Z">
            <w:rPr>
              <w:rFonts w:ascii="Arial" w:eastAsia="Times New Roman" w:hAnsi="Arial" w:cs="Arial"/>
              <w:color w:val="000000"/>
              <w:sz w:val="23"/>
              <w:szCs w:val="23"/>
            </w:rPr>
          </w:rPrChange>
        </w:rPr>
        <w:t>Heem</w:t>
      </w:r>
      <w:proofErr w:type="spellEnd"/>
      <w:r w:rsidRPr="005632BA">
        <w:rPr>
          <w:rFonts w:ascii="Arial" w:eastAsia="Times New Roman" w:hAnsi="Arial" w:cs="Arial"/>
          <w:color w:val="000000"/>
          <w:rPrChange w:id="33" w:author="Heem Patel" w:date="2014-02-27T13:43:00Z">
            <w:rPr>
              <w:rFonts w:ascii="Arial" w:eastAsia="Times New Roman" w:hAnsi="Arial" w:cs="Arial"/>
              <w:color w:val="000000"/>
              <w:sz w:val="23"/>
              <w:szCs w:val="23"/>
            </w:rPr>
          </w:rPrChange>
        </w:rPr>
        <w:t xml:space="preserve"> Patel and I am currently a Master’s candidate at Carnegie Mellon University’s Entertainment Technology Center (ETC). I love media that makes me care about its characters. A lot of books</w:t>
      </w:r>
      <w:ins w:id="34" w:author="Heem Patel" w:date="2014-02-27T13:46:00Z">
        <w:r w:rsidR="00631922">
          <w:rPr>
            <w:rFonts w:ascii="Arial" w:eastAsia="Times New Roman" w:hAnsi="Arial" w:cs="Arial"/>
            <w:color w:val="000000"/>
          </w:rPr>
          <w:t xml:space="preserve"> and movies</w:t>
        </w:r>
      </w:ins>
      <w:r w:rsidRPr="005632BA">
        <w:rPr>
          <w:rFonts w:ascii="Arial" w:eastAsia="Times New Roman" w:hAnsi="Arial" w:cs="Arial"/>
          <w:color w:val="000000"/>
          <w:rPrChange w:id="35" w:author="Heem Patel" w:date="2014-02-27T13:43:00Z">
            <w:rPr>
              <w:rFonts w:ascii="Arial" w:eastAsia="Times New Roman" w:hAnsi="Arial" w:cs="Arial"/>
              <w:color w:val="000000"/>
              <w:sz w:val="23"/>
              <w:szCs w:val="23"/>
            </w:rPr>
          </w:rPrChange>
        </w:rPr>
        <w:t xml:space="preserve"> tend to do that in a really strong manner</w:t>
      </w:r>
      <w:del w:id="36" w:author="Heem Patel" w:date="2014-02-27T13:46:00Z">
        <w:r w:rsidRPr="005632BA" w:rsidDel="00631922">
          <w:rPr>
            <w:rFonts w:ascii="Arial" w:eastAsia="Times New Roman" w:hAnsi="Arial" w:cs="Arial"/>
            <w:color w:val="000000"/>
            <w:rPrChange w:id="37" w:author="Heem Patel" w:date="2014-02-27T13:43:00Z">
              <w:rPr>
                <w:rFonts w:ascii="Arial" w:eastAsia="Times New Roman" w:hAnsi="Arial" w:cs="Arial"/>
                <w:color w:val="000000"/>
                <w:sz w:val="23"/>
                <w:szCs w:val="23"/>
              </w:rPr>
            </w:rPrChange>
          </w:rPr>
          <w:delText xml:space="preserve"> </w:delText>
        </w:r>
      </w:del>
      <w:ins w:id="38" w:author="Lucas Seibert" w:date="2014-02-25T18:56:00Z">
        <w:del w:id="39" w:author="Heem Patel" w:date="2014-02-27T13:46:00Z">
          <w:r w:rsidRPr="005632BA" w:rsidDel="00631922">
            <w:rPr>
              <w:rFonts w:ascii="Arial" w:eastAsia="Times New Roman" w:hAnsi="Arial" w:cs="Arial"/>
              <w:color w:val="000000"/>
              <w:rPrChange w:id="40" w:author="Heem Patel" w:date="2014-02-27T13:43:00Z">
                <w:rPr>
                  <w:rFonts w:ascii="Arial" w:eastAsia="Times New Roman" w:hAnsi="Arial" w:cs="Arial"/>
                  <w:color w:val="000000"/>
                  <w:sz w:val="23"/>
                  <w:szCs w:val="23"/>
                </w:rPr>
              </w:rPrChange>
            </w:rPr>
            <w:delText xml:space="preserve">and </w:delText>
          </w:r>
        </w:del>
      </w:ins>
      <w:del w:id="41" w:author="Lucas Seibert" w:date="2014-02-25T18:56:00Z">
        <w:r w:rsidRPr="005632BA" w:rsidDel="00176238">
          <w:rPr>
            <w:rFonts w:ascii="Arial" w:eastAsia="Times New Roman" w:hAnsi="Arial" w:cs="Arial"/>
            <w:color w:val="000000"/>
            <w:rPrChange w:id="42" w:author="Heem Patel" w:date="2014-02-27T13:43:00Z">
              <w:rPr>
                <w:rFonts w:ascii="Arial" w:eastAsia="Times New Roman" w:hAnsi="Arial" w:cs="Arial"/>
                <w:color w:val="000000"/>
                <w:sz w:val="23"/>
                <w:szCs w:val="23"/>
              </w:rPr>
            </w:rPrChange>
          </w:rPr>
          <w:delText xml:space="preserve">for e.g. Shantaram, </w:delText>
        </w:r>
      </w:del>
      <w:del w:id="43" w:author="Heem Patel" w:date="2014-02-27T13:46:00Z">
        <w:r w:rsidRPr="005632BA" w:rsidDel="00631922">
          <w:rPr>
            <w:rFonts w:ascii="Arial" w:eastAsia="Times New Roman" w:hAnsi="Arial" w:cs="Arial"/>
            <w:color w:val="000000"/>
            <w:rPrChange w:id="44" w:author="Heem Patel" w:date="2014-02-27T13:43:00Z">
              <w:rPr>
                <w:rFonts w:ascii="Arial" w:eastAsia="Times New Roman" w:hAnsi="Arial" w:cs="Arial"/>
                <w:color w:val="000000"/>
                <w:sz w:val="23"/>
                <w:szCs w:val="23"/>
              </w:rPr>
            </w:rPrChange>
          </w:rPr>
          <w:delText xml:space="preserve">there are some TV shows </w:delText>
        </w:r>
      </w:del>
      <w:del w:id="45" w:author="Lucas Seibert" w:date="2014-02-25T18:56:00Z">
        <w:r w:rsidRPr="005632BA" w:rsidDel="00176238">
          <w:rPr>
            <w:rFonts w:ascii="Arial" w:eastAsia="Times New Roman" w:hAnsi="Arial" w:cs="Arial"/>
            <w:color w:val="000000"/>
            <w:rPrChange w:id="46" w:author="Heem Patel" w:date="2014-02-27T13:43:00Z">
              <w:rPr>
                <w:rFonts w:ascii="Arial" w:eastAsia="Times New Roman" w:hAnsi="Arial" w:cs="Arial"/>
                <w:color w:val="000000"/>
                <w:sz w:val="23"/>
                <w:szCs w:val="23"/>
              </w:rPr>
            </w:rPrChange>
          </w:rPr>
          <w:delText>in todays worlds</w:delText>
        </w:r>
      </w:del>
      <w:del w:id="47" w:author="Heem Patel" w:date="2014-02-27T13:46:00Z">
        <w:r w:rsidRPr="005632BA" w:rsidDel="00631922">
          <w:rPr>
            <w:rFonts w:ascii="Arial" w:eastAsia="Times New Roman" w:hAnsi="Arial" w:cs="Arial"/>
            <w:color w:val="000000"/>
            <w:rPrChange w:id="48" w:author="Heem Patel" w:date="2014-02-27T13:43:00Z">
              <w:rPr>
                <w:rFonts w:ascii="Arial" w:eastAsia="Times New Roman" w:hAnsi="Arial" w:cs="Arial"/>
                <w:color w:val="000000"/>
                <w:sz w:val="23"/>
                <w:szCs w:val="23"/>
              </w:rPr>
            </w:rPrChange>
          </w:rPr>
          <w:delText xml:space="preserve"> that </w:delText>
        </w:r>
      </w:del>
      <w:ins w:id="49" w:author="Lucas Seibert" w:date="2014-02-25T18:56:00Z">
        <w:del w:id="50" w:author="Heem Patel" w:date="2014-02-27T13:46:00Z">
          <w:r w:rsidRPr="005632BA" w:rsidDel="00631922">
            <w:rPr>
              <w:rFonts w:ascii="Arial" w:eastAsia="Times New Roman" w:hAnsi="Arial" w:cs="Arial"/>
              <w:color w:val="000000"/>
              <w:rPrChange w:id="51" w:author="Heem Patel" w:date="2014-02-27T13:43:00Z">
                <w:rPr>
                  <w:rFonts w:ascii="Arial" w:eastAsia="Times New Roman" w:hAnsi="Arial" w:cs="Arial"/>
                  <w:color w:val="000000"/>
                  <w:sz w:val="23"/>
                  <w:szCs w:val="23"/>
                </w:rPr>
              </w:rPrChange>
            </w:rPr>
            <w:delText>have also achieved this</w:delText>
          </w:r>
        </w:del>
      </w:ins>
      <w:del w:id="52" w:author="Lucas Seibert" w:date="2014-02-25T18:56:00Z">
        <w:r w:rsidRPr="005632BA" w:rsidDel="00176238">
          <w:rPr>
            <w:rFonts w:ascii="Arial" w:eastAsia="Times New Roman" w:hAnsi="Arial" w:cs="Arial"/>
            <w:color w:val="000000"/>
            <w:rPrChange w:id="53" w:author="Heem Patel" w:date="2014-02-27T13:43:00Z">
              <w:rPr>
                <w:rFonts w:ascii="Arial" w:eastAsia="Times New Roman" w:hAnsi="Arial" w:cs="Arial"/>
                <w:color w:val="000000"/>
                <w:sz w:val="23"/>
                <w:szCs w:val="23"/>
              </w:rPr>
            </w:rPrChange>
          </w:rPr>
          <w:delText>do that too for e.g. Breaking Bad</w:delText>
        </w:r>
      </w:del>
      <w:r w:rsidRPr="005632BA">
        <w:rPr>
          <w:rFonts w:ascii="Arial" w:eastAsia="Times New Roman" w:hAnsi="Arial" w:cs="Arial"/>
          <w:color w:val="000000"/>
          <w:rPrChange w:id="54" w:author="Heem Patel" w:date="2014-02-27T13:43:00Z">
            <w:rPr>
              <w:rFonts w:ascii="Arial" w:eastAsia="Times New Roman" w:hAnsi="Arial" w:cs="Arial"/>
              <w:color w:val="000000"/>
              <w:sz w:val="23"/>
              <w:szCs w:val="23"/>
            </w:rPr>
          </w:rPrChange>
        </w:rPr>
        <w:t>, but games tend to struggle with it. Quite a few games in recent times have actually achieved it</w:t>
      </w:r>
      <w:ins w:id="55" w:author="Lucas Seibert" w:date="2014-02-25T18:57:00Z">
        <w:r w:rsidRPr="005632BA">
          <w:rPr>
            <w:rFonts w:ascii="Arial" w:eastAsia="Times New Roman" w:hAnsi="Arial" w:cs="Arial"/>
            <w:color w:val="000000"/>
            <w:rPrChange w:id="56" w:author="Heem Patel" w:date="2014-02-27T13:43:00Z">
              <w:rPr>
                <w:rFonts w:ascii="Arial" w:eastAsia="Times New Roman" w:hAnsi="Arial" w:cs="Arial"/>
                <w:color w:val="000000"/>
                <w:sz w:val="23"/>
                <w:szCs w:val="23"/>
              </w:rPr>
            </w:rPrChange>
          </w:rPr>
          <w:t>:</w:t>
        </w:r>
      </w:ins>
      <w:del w:id="57" w:author="Lucas Seibert" w:date="2014-02-25T18:57:00Z">
        <w:r w:rsidRPr="005632BA" w:rsidDel="00176238">
          <w:rPr>
            <w:rFonts w:ascii="Arial" w:eastAsia="Times New Roman" w:hAnsi="Arial" w:cs="Arial"/>
            <w:color w:val="000000"/>
            <w:rPrChange w:id="58" w:author="Heem Patel" w:date="2014-02-27T13:43:00Z">
              <w:rPr>
                <w:rFonts w:ascii="Arial" w:eastAsia="Times New Roman" w:hAnsi="Arial" w:cs="Arial"/>
                <w:color w:val="000000"/>
                <w:sz w:val="23"/>
                <w:szCs w:val="23"/>
              </w:rPr>
            </w:rPrChange>
          </w:rPr>
          <w:delText>,</w:delText>
        </w:r>
      </w:del>
      <w:r w:rsidRPr="005632BA">
        <w:rPr>
          <w:rFonts w:ascii="Arial" w:eastAsia="Times New Roman" w:hAnsi="Arial" w:cs="Arial"/>
          <w:color w:val="000000"/>
          <w:rPrChange w:id="59" w:author="Heem Patel" w:date="2014-02-27T13:43:00Z">
            <w:rPr>
              <w:rFonts w:ascii="Arial" w:eastAsia="Times New Roman" w:hAnsi="Arial" w:cs="Arial"/>
              <w:color w:val="000000"/>
              <w:sz w:val="23"/>
              <w:szCs w:val="23"/>
            </w:rPr>
          </w:rPrChange>
        </w:rPr>
        <w:t xml:space="preserve"> The Walking </w:t>
      </w:r>
      <w:del w:id="60" w:author="Lucas Seibert" w:date="2014-02-25T18:57:00Z">
        <w:r w:rsidRPr="005632BA" w:rsidDel="00176238">
          <w:rPr>
            <w:rFonts w:ascii="Arial" w:eastAsia="Times New Roman" w:hAnsi="Arial" w:cs="Arial"/>
            <w:color w:val="000000"/>
            <w:rPrChange w:id="61" w:author="Heem Patel" w:date="2014-02-27T13:43:00Z">
              <w:rPr>
                <w:rFonts w:ascii="Arial" w:eastAsia="Times New Roman" w:hAnsi="Arial" w:cs="Arial"/>
                <w:color w:val="000000"/>
                <w:sz w:val="23"/>
                <w:szCs w:val="23"/>
              </w:rPr>
            </w:rPrChange>
          </w:rPr>
          <w:delText>dead</w:delText>
        </w:r>
      </w:del>
      <w:ins w:id="62" w:author="Lucas Seibert" w:date="2014-02-25T18:57:00Z">
        <w:r w:rsidRPr="005632BA">
          <w:rPr>
            <w:rFonts w:ascii="Arial" w:eastAsia="Times New Roman" w:hAnsi="Arial" w:cs="Arial"/>
            <w:color w:val="000000"/>
            <w:rPrChange w:id="63" w:author="Heem Patel" w:date="2014-02-27T13:43:00Z">
              <w:rPr>
                <w:rFonts w:ascii="Arial" w:eastAsia="Times New Roman" w:hAnsi="Arial" w:cs="Arial"/>
                <w:color w:val="000000"/>
                <w:sz w:val="23"/>
                <w:szCs w:val="23"/>
              </w:rPr>
            </w:rPrChange>
          </w:rPr>
          <w:t>Dead</w:t>
        </w:r>
      </w:ins>
      <w:r w:rsidRPr="005632BA">
        <w:rPr>
          <w:rFonts w:ascii="Arial" w:eastAsia="Times New Roman" w:hAnsi="Arial" w:cs="Arial"/>
          <w:color w:val="000000"/>
          <w:rPrChange w:id="64" w:author="Heem Patel" w:date="2014-02-27T13:43:00Z">
            <w:rPr>
              <w:rFonts w:ascii="Arial" w:eastAsia="Times New Roman" w:hAnsi="Arial" w:cs="Arial"/>
              <w:color w:val="000000"/>
              <w:sz w:val="23"/>
              <w:szCs w:val="23"/>
            </w:rPr>
          </w:rPrChange>
        </w:rPr>
        <w:t xml:space="preserve">, Bastion, </w:t>
      </w:r>
      <w:ins w:id="65" w:author="Lucas Seibert" w:date="2014-02-25T18:57:00Z">
        <w:r w:rsidRPr="005632BA">
          <w:rPr>
            <w:rFonts w:ascii="Arial" w:eastAsia="Times New Roman" w:hAnsi="Arial" w:cs="Arial"/>
            <w:color w:val="000000"/>
            <w:rPrChange w:id="66" w:author="Heem Patel" w:date="2014-02-27T13:43:00Z">
              <w:rPr>
                <w:rFonts w:ascii="Arial" w:eastAsia="Times New Roman" w:hAnsi="Arial" w:cs="Arial"/>
                <w:color w:val="000000"/>
                <w:sz w:val="23"/>
                <w:szCs w:val="23"/>
              </w:rPr>
            </w:rPrChange>
          </w:rPr>
          <w:t xml:space="preserve">and </w:t>
        </w:r>
      </w:ins>
      <w:r w:rsidRPr="005632BA">
        <w:rPr>
          <w:rFonts w:ascii="Arial" w:eastAsia="Times New Roman" w:hAnsi="Arial" w:cs="Arial"/>
          <w:color w:val="000000"/>
          <w:rPrChange w:id="67" w:author="Heem Patel" w:date="2014-02-27T13:43:00Z">
            <w:rPr>
              <w:rFonts w:ascii="Arial" w:eastAsia="Times New Roman" w:hAnsi="Arial" w:cs="Arial"/>
              <w:color w:val="000000"/>
              <w:sz w:val="23"/>
              <w:szCs w:val="23"/>
            </w:rPr>
          </w:rPrChange>
        </w:rPr>
        <w:t xml:space="preserve">Braid to name a few. I thought The </w:t>
      </w:r>
      <w:del w:id="68" w:author="Lucas Seibert" w:date="2014-02-25T18:58:00Z">
        <w:r w:rsidRPr="005632BA" w:rsidDel="00176238">
          <w:rPr>
            <w:rFonts w:ascii="Arial" w:eastAsia="Times New Roman" w:hAnsi="Arial" w:cs="Arial"/>
            <w:color w:val="000000"/>
            <w:rPrChange w:id="69" w:author="Heem Patel" w:date="2014-02-27T13:43:00Z">
              <w:rPr>
                <w:rFonts w:ascii="Arial" w:eastAsia="Times New Roman" w:hAnsi="Arial" w:cs="Arial"/>
                <w:color w:val="000000"/>
                <w:sz w:val="23"/>
                <w:szCs w:val="23"/>
              </w:rPr>
            </w:rPrChange>
          </w:rPr>
          <w:delText xml:space="preserve">last </w:delText>
        </w:r>
      </w:del>
      <w:ins w:id="70" w:author="Lucas Seibert" w:date="2014-02-25T18:58:00Z">
        <w:r w:rsidRPr="005632BA">
          <w:rPr>
            <w:rFonts w:ascii="Arial" w:eastAsia="Times New Roman" w:hAnsi="Arial" w:cs="Arial"/>
            <w:color w:val="000000"/>
            <w:rPrChange w:id="71" w:author="Heem Patel" w:date="2014-02-27T13:43:00Z">
              <w:rPr>
                <w:rFonts w:ascii="Arial" w:eastAsia="Times New Roman" w:hAnsi="Arial" w:cs="Arial"/>
                <w:color w:val="000000"/>
                <w:sz w:val="23"/>
                <w:szCs w:val="23"/>
              </w:rPr>
            </w:rPrChange>
          </w:rPr>
          <w:t xml:space="preserve">Last </w:t>
        </w:r>
      </w:ins>
      <w:r w:rsidRPr="005632BA">
        <w:rPr>
          <w:rFonts w:ascii="Arial" w:eastAsia="Times New Roman" w:hAnsi="Arial" w:cs="Arial"/>
          <w:color w:val="000000"/>
          <w:rPrChange w:id="72" w:author="Heem Patel" w:date="2014-02-27T13:43:00Z">
            <w:rPr>
              <w:rFonts w:ascii="Arial" w:eastAsia="Times New Roman" w:hAnsi="Arial" w:cs="Arial"/>
              <w:color w:val="000000"/>
              <w:sz w:val="23"/>
              <w:szCs w:val="23"/>
            </w:rPr>
          </w:rPrChange>
        </w:rPr>
        <w:t xml:space="preserve">of </w:t>
      </w:r>
      <w:del w:id="73" w:author="Lucas Seibert" w:date="2014-02-25T18:58:00Z">
        <w:r w:rsidRPr="005632BA" w:rsidDel="00176238">
          <w:rPr>
            <w:rFonts w:ascii="Arial" w:eastAsia="Times New Roman" w:hAnsi="Arial" w:cs="Arial"/>
            <w:color w:val="000000"/>
            <w:rPrChange w:id="74" w:author="Heem Patel" w:date="2014-02-27T13:43:00Z">
              <w:rPr>
                <w:rFonts w:ascii="Arial" w:eastAsia="Times New Roman" w:hAnsi="Arial" w:cs="Arial"/>
                <w:color w:val="000000"/>
                <w:sz w:val="23"/>
                <w:szCs w:val="23"/>
              </w:rPr>
            </w:rPrChange>
          </w:rPr>
          <w:delText xml:space="preserve">us </w:delText>
        </w:r>
      </w:del>
      <w:ins w:id="75" w:author="Lucas Seibert" w:date="2014-02-25T18:58:00Z">
        <w:r w:rsidRPr="005632BA">
          <w:rPr>
            <w:rFonts w:ascii="Arial" w:eastAsia="Times New Roman" w:hAnsi="Arial" w:cs="Arial"/>
            <w:color w:val="000000"/>
            <w:rPrChange w:id="76" w:author="Heem Patel" w:date="2014-02-27T13:43:00Z">
              <w:rPr>
                <w:rFonts w:ascii="Arial" w:eastAsia="Times New Roman" w:hAnsi="Arial" w:cs="Arial"/>
                <w:color w:val="000000"/>
                <w:sz w:val="23"/>
                <w:szCs w:val="23"/>
              </w:rPr>
            </w:rPrChange>
          </w:rPr>
          <w:t xml:space="preserve">Us </w:t>
        </w:r>
      </w:ins>
      <w:r w:rsidRPr="005632BA">
        <w:rPr>
          <w:rFonts w:ascii="Arial" w:eastAsia="Times New Roman" w:hAnsi="Arial" w:cs="Arial"/>
          <w:color w:val="000000"/>
          <w:rPrChange w:id="77" w:author="Heem Patel" w:date="2014-02-27T13:43:00Z">
            <w:rPr>
              <w:rFonts w:ascii="Arial" w:eastAsia="Times New Roman" w:hAnsi="Arial" w:cs="Arial"/>
              <w:color w:val="000000"/>
              <w:sz w:val="23"/>
              <w:szCs w:val="23"/>
            </w:rPr>
          </w:rPrChange>
        </w:rPr>
        <w:t>took it to a new level</w:t>
      </w:r>
      <w:ins w:id="78" w:author="Lucas Seibert" w:date="2014-02-25T18:58:00Z">
        <w:r w:rsidRPr="005632BA">
          <w:rPr>
            <w:rFonts w:ascii="Arial" w:eastAsia="Times New Roman" w:hAnsi="Arial" w:cs="Arial"/>
            <w:color w:val="000000"/>
            <w:rPrChange w:id="79" w:author="Heem Patel" w:date="2014-02-27T13:43:00Z">
              <w:rPr>
                <w:rFonts w:ascii="Arial" w:eastAsia="Times New Roman" w:hAnsi="Arial" w:cs="Arial"/>
                <w:color w:val="000000"/>
                <w:sz w:val="23"/>
                <w:szCs w:val="23"/>
              </w:rPr>
            </w:rPrChange>
          </w:rPr>
          <w:t>.</w:t>
        </w:r>
      </w:ins>
      <w:del w:id="80" w:author="Lucas Seibert" w:date="2014-02-25T18:58:00Z">
        <w:r w:rsidRPr="005632BA" w:rsidDel="00176238">
          <w:rPr>
            <w:rFonts w:ascii="Arial" w:eastAsia="Times New Roman" w:hAnsi="Arial" w:cs="Arial"/>
            <w:color w:val="000000"/>
            <w:rPrChange w:id="81" w:author="Heem Patel" w:date="2014-02-27T13:43:00Z">
              <w:rPr>
                <w:rFonts w:ascii="Arial" w:eastAsia="Times New Roman" w:hAnsi="Arial" w:cs="Arial"/>
                <w:color w:val="000000"/>
                <w:sz w:val="23"/>
                <w:szCs w:val="23"/>
              </w:rPr>
            </w:rPrChange>
          </w:rPr>
          <w:delText>,</w:delText>
        </w:r>
      </w:del>
      <w:r w:rsidRPr="005632BA">
        <w:rPr>
          <w:rFonts w:ascii="Arial" w:eastAsia="Times New Roman" w:hAnsi="Arial" w:cs="Arial"/>
          <w:color w:val="000000"/>
          <w:rPrChange w:id="82" w:author="Heem Patel" w:date="2014-02-27T13:43:00Z">
            <w:rPr>
              <w:rFonts w:ascii="Arial" w:eastAsia="Times New Roman" w:hAnsi="Arial" w:cs="Arial"/>
              <w:color w:val="000000"/>
              <w:sz w:val="23"/>
              <w:szCs w:val="23"/>
            </w:rPr>
          </w:rPrChange>
        </w:rPr>
        <w:t xml:space="preserve"> </w:t>
      </w:r>
      <w:del w:id="83" w:author="Lucas Seibert" w:date="2014-02-25T18:58:00Z">
        <w:r w:rsidRPr="005632BA" w:rsidDel="00176238">
          <w:rPr>
            <w:rFonts w:ascii="Arial" w:eastAsia="Times New Roman" w:hAnsi="Arial" w:cs="Arial"/>
            <w:color w:val="000000"/>
            <w:rPrChange w:id="84" w:author="Heem Patel" w:date="2014-02-27T13:43:00Z">
              <w:rPr>
                <w:rFonts w:ascii="Arial" w:eastAsia="Times New Roman" w:hAnsi="Arial" w:cs="Arial"/>
                <w:color w:val="000000"/>
                <w:sz w:val="23"/>
                <w:szCs w:val="23"/>
              </w:rPr>
            </w:rPrChange>
          </w:rPr>
          <w:delText xml:space="preserve">not </w:delText>
        </w:r>
      </w:del>
      <w:ins w:id="85" w:author="Lucas Seibert" w:date="2014-02-25T18:58:00Z">
        <w:r w:rsidRPr="005632BA">
          <w:rPr>
            <w:rFonts w:ascii="Arial" w:eastAsia="Times New Roman" w:hAnsi="Arial" w:cs="Arial"/>
            <w:color w:val="000000"/>
            <w:rPrChange w:id="86" w:author="Heem Patel" w:date="2014-02-27T13:43:00Z">
              <w:rPr>
                <w:rFonts w:ascii="Arial" w:eastAsia="Times New Roman" w:hAnsi="Arial" w:cs="Arial"/>
                <w:color w:val="000000"/>
                <w:sz w:val="23"/>
                <w:szCs w:val="23"/>
              </w:rPr>
            </w:rPrChange>
          </w:rPr>
          <w:t xml:space="preserve">Not </w:t>
        </w:r>
      </w:ins>
      <w:r w:rsidRPr="005632BA">
        <w:rPr>
          <w:rFonts w:ascii="Arial" w:eastAsia="Times New Roman" w:hAnsi="Arial" w:cs="Arial"/>
          <w:color w:val="000000"/>
          <w:rPrChange w:id="87" w:author="Heem Patel" w:date="2014-02-27T13:43:00Z">
            <w:rPr>
              <w:rFonts w:ascii="Arial" w:eastAsia="Times New Roman" w:hAnsi="Arial" w:cs="Arial"/>
              <w:color w:val="000000"/>
              <w:sz w:val="23"/>
              <w:szCs w:val="23"/>
            </w:rPr>
          </w:rPrChange>
        </w:rPr>
        <w:t xml:space="preserve">only did I care about the characters but also </w:t>
      </w:r>
      <w:ins w:id="88" w:author="Lucas Seibert" w:date="2014-02-25T18:58:00Z">
        <w:r w:rsidRPr="005632BA">
          <w:rPr>
            <w:rFonts w:ascii="Arial" w:eastAsia="Times New Roman" w:hAnsi="Arial" w:cs="Arial"/>
            <w:color w:val="000000"/>
            <w:rPrChange w:id="89" w:author="Heem Patel" w:date="2014-02-27T13:43:00Z">
              <w:rPr>
                <w:rFonts w:ascii="Arial" w:eastAsia="Times New Roman" w:hAnsi="Arial" w:cs="Arial"/>
                <w:color w:val="000000"/>
                <w:sz w:val="23"/>
                <w:szCs w:val="23"/>
              </w:rPr>
            </w:rPrChange>
          </w:rPr>
          <w:t>their relationships</w:t>
        </w:r>
      </w:ins>
      <w:ins w:id="90" w:author="Heem Patel" w:date="2014-02-27T13:46:00Z">
        <w:r w:rsidR="00631922">
          <w:rPr>
            <w:rFonts w:ascii="Arial" w:eastAsia="Times New Roman" w:hAnsi="Arial" w:cs="Arial"/>
            <w:color w:val="000000"/>
          </w:rPr>
          <w:t>, like between Ellie and Joel, Ellie and Sam which made it such good example of story</w:t>
        </w:r>
      </w:ins>
      <w:ins w:id="91" w:author="Heem Patel" w:date="2014-02-27T13:48:00Z">
        <w:r w:rsidR="00631922">
          <w:rPr>
            <w:rFonts w:ascii="Arial" w:eastAsia="Times New Roman" w:hAnsi="Arial" w:cs="Arial"/>
            <w:color w:val="000000"/>
          </w:rPr>
          <w:t>-</w:t>
        </w:r>
      </w:ins>
      <w:ins w:id="92" w:author="Heem Patel" w:date="2014-02-27T13:46:00Z">
        <w:r w:rsidR="00631922">
          <w:rPr>
            <w:rFonts w:ascii="Arial" w:eastAsia="Times New Roman" w:hAnsi="Arial" w:cs="Arial"/>
            <w:color w:val="000000"/>
          </w:rPr>
          <w:t>telling</w:t>
        </w:r>
      </w:ins>
      <w:del w:id="93" w:author="Lucas Seibert" w:date="2014-02-25T18:58:00Z">
        <w:r w:rsidRPr="005632BA" w:rsidDel="00176238">
          <w:rPr>
            <w:rFonts w:ascii="Arial" w:eastAsia="Times New Roman" w:hAnsi="Arial" w:cs="Arial"/>
            <w:color w:val="000000"/>
            <w:rPrChange w:id="94" w:author="Heem Patel" w:date="2014-02-27T13:43:00Z">
              <w:rPr>
                <w:rFonts w:ascii="Arial" w:eastAsia="Times New Roman" w:hAnsi="Arial" w:cs="Arial"/>
                <w:color w:val="000000"/>
                <w:sz w:val="23"/>
                <w:szCs w:val="23"/>
              </w:rPr>
            </w:rPrChange>
          </w:rPr>
          <w:delText>the relationship between them</w:delText>
        </w:r>
      </w:del>
      <w:ins w:id="95" w:author="Heem Patel" w:date="2014-02-27T13:35:00Z">
        <w:r w:rsidR="0060650F" w:rsidRPr="005632BA">
          <w:rPr>
            <w:rFonts w:ascii="Arial" w:eastAsia="Times New Roman" w:hAnsi="Arial" w:cs="Arial"/>
            <w:color w:val="000000"/>
            <w:rPrChange w:id="96" w:author="Heem Patel" w:date="2014-02-27T13:43:00Z">
              <w:rPr>
                <w:rFonts w:ascii="Arial" w:eastAsia="Times New Roman" w:hAnsi="Arial" w:cs="Arial"/>
                <w:color w:val="000000"/>
                <w:sz w:val="23"/>
                <w:szCs w:val="23"/>
              </w:rPr>
            </w:rPrChange>
          </w:rPr>
          <w:t xml:space="preserve">. This is the reason why I want to really work for Naughty Dog. </w:t>
        </w:r>
      </w:ins>
    </w:p>
    <w:p w:rsidR="00176238" w:rsidRPr="005632BA" w:rsidDel="0060650F" w:rsidRDefault="00176238" w:rsidP="00176238">
      <w:pPr>
        <w:spacing w:after="0" w:line="240" w:lineRule="auto"/>
        <w:rPr>
          <w:del w:id="97" w:author="Heem Patel" w:date="2014-02-27T13:35:00Z"/>
          <w:rFonts w:ascii="Arial" w:eastAsia="Times New Roman" w:hAnsi="Arial" w:cs="Arial"/>
          <w:rPrChange w:id="98" w:author="Heem Patel" w:date="2014-02-27T13:43:00Z">
            <w:rPr>
              <w:del w:id="99" w:author="Heem Patel" w:date="2014-02-27T13:35:00Z"/>
              <w:rFonts w:ascii="Times New Roman" w:eastAsia="Times New Roman" w:hAnsi="Times New Roman" w:cs="Times New Roman"/>
              <w:sz w:val="24"/>
              <w:szCs w:val="24"/>
            </w:rPr>
          </w:rPrChange>
        </w:rPr>
      </w:pPr>
      <w:del w:id="100" w:author="Heem Patel" w:date="2014-02-27T13:22:00Z">
        <w:r w:rsidRPr="005632BA" w:rsidDel="00175153">
          <w:rPr>
            <w:rFonts w:ascii="Arial" w:eastAsia="Times New Roman" w:hAnsi="Arial" w:cs="Arial"/>
            <w:color w:val="000000"/>
            <w:rPrChange w:id="101" w:author="Heem Patel" w:date="2014-02-27T13:43:00Z">
              <w:rPr>
                <w:rFonts w:ascii="Arial" w:eastAsia="Times New Roman" w:hAnsi="Arial" w:cs="Arial"/>
                <w:color w:val="000000"/>
                <w:sz w:val="23"/>
                <w:szCs w:val="23"/>
              </w:rPr>
            </w:rPrChange>
          </w:rPr>
          <w:delText>.</w:delText>
        </w:r>
      </w:del>
      <w:del w:id="102" w:author="Heem Patel" w:date="2014-02-27T13:21:00Z">
        <w:r w:rsidRPr="005632BA" w:rsidDel="00175153">
          <w:rPr>
            <w:rFonts w:ascii="Arial" w:eastAsia="Times New Roman" w:hAnsi="Arial" w:cs="Arial"/>
            <w:color w:val="000000"/>
            <w:rPrChange w:id="103" w:author="Heem Patel" w:date="2014-02-27T13:43:00Z">
              <w:rPr>
                <w:rFonts w:ascii="Arial" w:eastAsia="Times New Roman" w:hAnsi="Arial" w:cs="Arial"/>
                <w:color w:val="000000"/>
                <w:sz w:val="23"/>
                <w:szCs w:val="23"/>
              </w:rPr>
            </w:rPrChange>
          </w:rPr>
          <w:delText xml:space="preserve"> </w:delText>
        </w:r>
        <w:commentRangeStart w:id="104"/>
        <w:r w:rsidRPr="005632BA" w:rsidDel="00175153">
          <w:rPr>
            <w:rFonts w:ascii="Arial" w:eastAsia="Times New Roman" w:hAnsi="Arial" w:cs="Arial"/>
            <w:color w:val="000000"/>
            <w:rPrChange w:id="105" w:author="Heem Patel" w:date="2014-02-27T13:43:00Z">
              <w:rPr>
                <w:rFonts w:ascii="Arial" w:eastAsia="Times New Roman" w:hAnsi="Arial" w:cs="Arial"/>
                <w:color w:val="000000"/>
                <w:sz w:val="23"/>
                <w:szCs w:val="23"/>
              </w:rPr>
            </w:rPrChange>
          </w:rPr>
          <w:delText xml:space="preserve">Even the minor characters seemed to be something that I  care about, for e.g. Bill, it was actually really nice to see a closure about his story with his partner Frank, and made me wonder if Bill was in love with Frank. The conversations between Joel and Ellie convey the strength and evolution of their relationship really beautifully! </w:delText>
        </w:r>
        <w:commentRangeEnd w:id="104"/>
        <w:r w:rsidRPr="005632BA" w:rsidDel="00175153">
          <w:rPr>
            <w:rStyle w:val="CommentReference"/>
            <w:rFonts w:ascii="Arial" w:hAnsi="Arial" w:cs="Arial"/>
            <w:sz w:val="22"/>
            <w:szCs w:val="22"/>
            <w:rPrChange w:id="106" w:author="Heem Patel" w:date="2014-02-27T13:43:00Z">
              <w:rPr>
                <w:rStyle w:val="CommentReference"/>
              </w:rPr>
            </w:rPrChange>
          </w:rPr>
          <w:commentReference w:id="104"/>
        </w:r>
        <w:r w:rsidRPr="005632BA" w:rsidDel="00175153">
          <w:rPr>
            <w:rFonts w:ascii="Arial" w:eastAsia="Times New Roman" w:hAnsi="Arial" w:cs="Arial"/>
            <w:color w:val="000000"/>
            <w:rPrChange w:id="107" w:author="Heem Patel" w:date="2014-02-27T13:43:00Z">
              <w:rPr>
                <w:rFonts w:ascii="Arial" w:eastAsia="Times New Roman" w:hAnsi="Arial" w:cs="Arial"/>
                <w:color w:val="000000"/>
                <w:sz w:val="23"/>
                <w:szCs w:val="23"/>
              </w:rPr>
            </w:rPrChange>
          </w:rPr>
          <w:delText>T</w:delText>
        </w:r>
      </w:del>
      <w:del w:id="108" w:author="Heem Patel" w:date="2014-02-27T13:35:00Z">
        <w:r w:rsidRPr="005632BA" w:rsidDel="0060650F">
          <w:rPr>
            <w:rFonts w:ascii="Arial" w:eastAsia="Times New Roman" w:hAnsi="Arial" w:cs="Arial"/>
            <w:color w:val="000000"/>
            <w:rPrChange w:id="109" w:author="Heem Patel" w:date="2014-02-27T13:43:00Z">
              <w:rPr>
                <w:rFonts w:ascii="Arial" w:eastAsia="Times New Roman" w:hAnsi="Arial" w:cs="Arial"/>
                <w:color w:val="000000"/>
                <w:sz w:val="23"/>
                <w:szCs w:val="23"/>
              </w:rPr>
            </w:rPrChange>
          </w:rPr>
          <w:delText xml:space="preserve">his is the reason I want to really work for Naughty Dog. </w:delText>
        </w:r>
      </w:del>
    </w:p>
    <w:p w:rsidR="00F932E5" w:rsidRPr="005632BA" w:rsidRDefault="00176238" w:rsidP="00176238">
      <w:pPr>
        <w:spacing w:after="0" w:line="240" w:lineRule="auto"/>
        <w:rPr>
          <w:ins w:id="110" w:author="Heem Patel" w:date="2014-02-27T09:52:00Z"/>
          <w:rFonts w:ascii="Arial" w:eastAsia="Times New Roman" w:hAnsi="Arial" w:cs="Arial"/>
          <w:rPrChange w:id="111" w:author="Heem Patel" w:date="2014-02-27T13:43:00Z">
            <w:rPr>
              <w:ins w:id="112" w:author="Heem Patel" w:date="2014-02-27T09:52:00Z"/>
              <w:rFonts w:ascii="Times New Roman" w:eastAsia="Times New Roman" w:hAnsi="Times New Roman" w:cs="Times New Roman"/>
              <w:sz w:val="24"/>
              <w:szCs w:val="24"/>
            </w:rPr>
          </w:rPrChange>
        </w:rPr>
      </w:pPr>
      <w:r w:rsidRPr="005632BA">
        <w:rPr>
          <w:rFonts w:ascii="Arial" w:eastAsia="Times New Roman" w:hAnsi="Arial" w:cs="Arial"/>
          <w:rPrChange w:id="113" w:author="Heem Patel" w:date="2014-02-27T13:43:00Z">
            <w:rPr>
              <w:rFonts w:ascii="Times New Roman" w:eastAsia="Times New Roman" w:hAnsi="Times New Roman" w:cs="Times New Roman"/>
              <w:sz w:val="24"/>
              <w:szCs w:val="24"/>
            </w:rPr>
          </w:rPrChange>
        </w:rPr>
        <w:br/>
      </w:r>
      <w:ins w:id="114" w:author="Heem Patel" w:date="2014-02-27T09:30:00Z">
        <w:r w:rsidR="006343FB" w:rsidRPr="005632BA">
          <w:rPr>
            <w:rFonts w:ascii="Arial" w:eastAsia="Times New Roman" w:hAnsi="Arial" w:cs="Arial"/>
            <w:rPrChange w:id="115" w:author="Heem Patel" w:date="2014-02-27T13:43:00Z">
              <w:rPr>
                <w:rFonts w:ascii="Times New Roman" w:eastAsia="Times New Roman" w:hAnsi="Times New Roman" w:cs="Times New Roman"/>
                <w:sz w:val="24"/>
                <w:szCs w:val="24"/>
              </w:rPr>
            </w:rPrChange>
          </w:rPr>
          <w:t>For</w:t>
        </w:r>
        <w:r w:rsidR="00F932E5" w:rsidRPr="005632BA">
          <w:rPr>
            <w:rFonts w:ascii="Arial" w:eastAsia="Times New Roman" w:hAnsi="Arial" w:cs="Arial"/>
            <w:rPrChange w:id="116" w:author="Heem Patel" w:date="2014-02-27T13:43:00Z">
              <w:rPr>
                <w:rFonts w:ascii="Times New Roman" w:eastAsia="Times New Roman" w:hAnsi="Times New Roman" w:cs="Times New Roman"/>
                <w:sz w:val="24"/>
                <w:szCs w:val="24"/>
              </w:rPr>
            </w:rPrChange>
          </w:rPr>
          <w:t xml:space="preserve"> me to be a gameplay programmer</w:t>
        </w:r>
        <w:r w:rsidR="006343FB" w:rsidRPr="005632BA">
          <w:rPr>
            <w:rFonts w:ascii="Arial" w:eastAsia="Times New Roman" w:hAnsi="Arial" w:cs="Arial"/>
            <w:rPrChange w:id="117" w:author="Heem Patel" w:date="2014-02-27T13:43:00Z">
              <w:rPr>
                <w:rFonts w:ascii="Times New Roman" w:eastAsia="Times New Roman" w:hAnsi="Times New Roman" w:cs="Times New Roman"/>
                <w:sz w:val="24"/>
                <w:szCs w:val="24"/>
              </w:rPr>
            </w:rPrChange>
          </w:rPr>
          <w:t xml:space="preserve">, I knew I had to have technical skills which I had acquired during my Bachelors in Computer Science. In addition to that I knew I would need to understand </w:t>
        </w:r>
      </w:ins>
      <w:ins w:id="118" w:author="Heem Patel" w:date="2014-02-27T09:39:00Z">
        <w:r w:rsidR="00510ABE" w:rsidRPr="005632BA">
          <w:rPr>
            <w:rFonts w:ascii="Arial" w:eastAsia="Times New Roman" w:hAnsi="Arial" w:cs="Arial"/>
            <w:rPrChange w:id="119" w:author="Heem Patel" w:date="2014-02-27T13:43:00Z">
              <w:rPr>
                <w:rFonts w:ascii="Times New Roman" w:eastAsia="Times New Roman" w:hAnsi="Times New Roman" w:cs="Times New Roman"/>
                <w:sz w:val="24"/>
                <w:szCs w:val="24"/>
              </w:rPr>
            </w:rPrChange>
          </w:rPr>
          <w:t>the intrica</w:t>
        </w:r>
      </w:ins>
      <w:ins w:id="120" w:author="Heem Patel" w:date="2014-02-27T09:40:00Z">
        <w:r w:rsidR="00510ABE" w:rsidRPr="005632BA">
          <w:rPr>
            <w:rFonts w:ascii="Arial" w:eastAsia="Times New Roman" w:hAnsi="Arial" w:cs="Arial"/>
            <w:rPrChange w:id="121" w:author="Heem Patel" w:date="2014-02-27T13:43:00Z">
              <w:rPr>
                <w:rFonts w:ascii="Times New Roman" w:eastAsia="Times New Roman" w:hAnsi="Times New Roman" w:cs="Times New Roman"/>
                <w:sz w:val="24"/>
                <w:szCs w:val="24"/>
              </w:rPr>
            </w:rPrChange>
          </w:rPr>
          <w:t xml:space="preserve">cies of design and what it is like to work in a creative inter-disciplinary team. This led me to pursue a Masters in Entertainment Technology from </w:t>
        </w:r>
      </w:ins>
      <w:ins w:id="122" w:author="Heem Patel" w:date="2014-02-27T09:41:00Z">
        <w:r w:rsidR="00510ABE" w:rsidRPr="005632BA">
          <w:rPr>
            <w:rFonts w:ascii="Arial" w:eastAsia="Times New Roman" w:hAnsi="Arial" w:cs="Arial"/>
            <w:rPrChange w:id="123" w:author="Heem Patel" w:date="2014-02-27T13:43:00Z">
              <w:rPr>
                <w:rFonts w:ascii="Times New Roman" w:eastAsia="Times New Roman" w:hAnsi="Times New Roman" w:cs="Times New Roman"/>
                <w:sz w:val="24"/>
                <w:szCs w:val="24"/>
              </w:rPr>
            </w:rPrChange>
          </w:rPr>
          <w:t>ETC</w:t>
        </w:r>
      </w:ins>
      <w:ins w:id="124" w:author="Heem Patel" w:date="2014-02-27T09:42:00Z">
        <w:r w:rsidR="00510ABE" w:rsidRPr="005632BA">
          <w:rPr>
            <w:rFonts w:ascii="Arial" w:eastAsia="Times New Roman" w:hAnsi="Arial" w:cs="Arial"/>
            <w:rPrChange w:id="125" w:author="Heem Patel" w:date="2014-02-27T13:43:00Z">
              <w:rPr>
                <w:rFonts w:ascii="Times New Roman" w:eastAsia="Times New Roman" w:hAnsi="Times New Roman" w:cs="Times New Roman"/>
                <w:sz w:val="24"/>
                <w:szCs w:val="24"/>
              </w:rPr>
            </w:rPrChange>
          </w:rPr>
          <w:t xml:space="preserve">. While at ETC I worked extensively with artists, </w:t>
        </w:r>
      </w:ins>
      <w:ins w:id="126" w:author="Heem Patel" w:date="2014-02-27T13:43:00Z">
        <w:r w:rsidR="005632BA" w:rsidRPr="005632BA">
          <w:rPr>
            <w:rFonts w:ascii="Arial" w:eastAsia="Times New Roman" w:hAnsi="Arial" w:cs="Arial"/>
            <w:rPrChange w:id="127" w:author="Heem Patel" w:date="2014-02-27T13:43:00Z">
              <w:rPr>
                <w:rFonts w:ascii="Arial" w:eastAsia="Times New Roman" w:hAnsi="Arial" w:cs="Arial"/>
              </w:rPr>
            </w:rPrChange>
          </w:rPr>
          <w:t>designers,</w:t>
        </w:r>
      </w:ins>
      <w:ins w:id="128" w:author="Heem Patel" w:date="2014-02-27T09:42:00Z">
        <w:r w:rsidR="00510ABE" w:rsidRPr="005632BA">
          <w:rPr>
            <w:rFonts w:ascii="Arial" w:eastAsia="Times New Roman" w:hAnsi="Arial" w:cs="Arial"/>
            <w:rPrChange w:id="129" w:author="Heem Patel" w:date="2014-02-27T13:43:00Z">
              <w:rPr>
                <w:rFonts w:ascii="Times New Roman" w:eastAsia="Times New Roman" w:hAnsi="Times New Roman" w:cs="Times New Roman"/>
                <w:sz w:val="24"/>
                <w:szCs w:val="24"/>
              </w:rPr>
            </w:rPrChange>
          </w:rPr>
          <w:t xml:space="preserve"> producers and audio designers to </w:t>
        </w:r>
      </w:ins>
      <w:ins w:id="130" w:author="Heem Patel" w:date="2014-02-27T09:44:00Z">
        <w:r w:rsidR="00510ABE" w:rsidRPr="005632BA">
          <w:rPr>
            <w:rFonts w:ascii="Arial" w:eastAsia="Times New Roman" w:hAnsi="Arial" w:cs="Arial"/>
            <w:rPrChange w:id="131" w:author="Heem Patel" w:date="2014-02-27T13:43:00Z">
              <w:rPr>
                <w:rFonts w:ascii="Times New Roman" w:eastAsia="Times New Roman" w:hAnsi="Times New Roman" w:cs="Times New Roman"/>
                <w:sz w:val="24"/>
                <w:szCs w:val="24"/>
              </w:rPr>
            </w:rPrChange>
          </w:rPr>
          <w:t>achieve</w:t>
        </w:r>
      </w:ins>
      <w:ins w:id="132" w:author="Heem Patel" w:date="2014-02-27T09:42:00Z">
        <w:r w:rsidR="00510ABE" w:rsidRPr="005632BA">
          <w:rPr>
            <w:rFonts w:ascii="Arial" w:eastAsia="Times New Roman" w:hAnsi="Arial" w:cs="Arial"/>
            <w:rPrChange w:id="133" w:author="Heem Patel" w:date="2014-02-27T13:43:00Z">
              <w:rPr>
                <w:rFonts w:ascii="Times New Roman" w:eastAsia="Times New Roman" w:hAnsi="Times New Roman" w:cs="Times New Roman"/>
                <w:sz w:val="24"/>
                <w:szCs w:val="24"/>
              </w:rPr>
            </w:rPrChange>
          </w:rPr>
          <w:t xml:space="preserve"> the goal fo</w:t>
        </w:r>
        <w:r w:rsidR="00F932E5" w:rsidRPr="005632BA">
          <w:rPr>
            <w:rFonts w:ascii="Arial" w:eastAsia="Times New Roman" w:hAnsi="Arial" w:cs="Arial"/>
            <w:rPrChange w:id="134" w:author="Heem Patel" w:date="2014-02-27T13:43:00Z">
              <w:rPr>
                <w:rFonts w:ascii="Times New Roman" w:eastAsia="Times New Roman" w:hAnsi="Times New Roman" w:cs="Times New Roman"/>
                <w:sz w:val="24"/>
                <w:szCs w:val="24"/>
              </w:rPr>
            </w:rPrChange>
          </w:rPr>
          <w:t>r the project we were assigned</w:t>
        </w:r>
      </w:ins>
      <w:ins w:id="135" w:author="Heem Patel" w:date="2014-02-27T09:58:00Z">
        <w:r w:rsidR="00F932E5" w:rsidRPr="005632BA">
          <w:rPr>
            <w:rFonts w:ascii="Arial" w:eastAsia="Times New Roman" w:hAnsi="Arial" w:cs="Arial"/>
            <w:rPrChange w:id="136" w:author="Heem Patel" w:date="2014-02-27T13:43:00Z">
              <w:rPr>
                <w:rFonts w:ascii="Times New Roman" w:eastAsia="Times New Roman" w:hAnsi="Times New Roman" w:cs="Times New Roman"/>
                <w:sz w:val="24"/>
                <w:szCs w:val="24"/>
              </w:rPr>
            </w:rPrChange>
          </w:rPr>
          <w:t>.</w:t>
        </w:r>
      </w:ins>
      <w:ins w:id="137" w:author="Heem Patel" w:date="2014-02-27T09:57:00Z">
        <w:r w:rsidR="00F932E5" w:rsidRPr="005632BA">
          <w:rPr>
            <w:rFonts w:ascii="Arial" w:eastAsia="Times New Roman" w:hAnsi="Arial" w:cs="Arial"/>
            <w:rPrChange w:id="138" w:author="Heem Patel" w:date="2014-02-27T13:43:00Z">
              <w:rPr>
                <w:rFonts w:ascii="Times New Roman" w:eastAsia="Times New Roman" w:hAnsi="Times New Roman" w:cs="Times New Roman"/>
                <w:sz w:val="24"/>
                <w:szCs w:val="24"/>
              </w:rPr>
            </w:rPrChange>
          </w:rPr>
          <w:t xml:space="preserve"> I also got the opportunity to</w:t>
        </w:r>
      </w:ins>
      <w:ins w:id="139" w:author="Heem Patel" w:date="2014-02-27T09:58:00Z">
        <w:r w:rsidR="00F932E5" w:rsidRPr="005632BA">
          <w:rPr>
            <w:rFonts w:ascii="Arial" w:eastAsia="Times New Roman" w:hAnsi="Arial" w:cs="Arial"/>
            <w:rPrChange w:id="140" w:author="Heem Patel" w:date="2014-02-27T13:43:00Z">
              <w:rPr>
                <w:rFonts w:ascii="Times New Roman" w:eastAsia="Times New Roman" w:hAnsi="Times New Roman" w:cs="Times New Roman"/>
                <w:sz w:val="24"/>
                <w:szCs w:val="24"/>
              </w:rPr>
            </w:rPrChange>
          </w:rPr>
          <w:t xml:space="preserve"> take up Professor Jesse Schell’s Game Design class</w:t>
        </w:r>
      </w:ins>
      <w:ins w:id="141" w:author="Heem Patel" w:date="2014-02-27T09:59:00Z">
        <w:r w:rsidR="00F932E5" w:rsidRPr="005632BA">
          <w:rPr>
            <w:rFonts w:ascii="Arial" w:eastAsia="Times New Roman" w:hAnsi="Arial" w:cs="Arial"/>
            <w:rPrChange w:id="142" w:author="Heem Patel" w:date="2014-02-27T13:43:00Z">
              <w:rPr>
                <w:rFonts w:ascii="Times New Roman" w:eastAsia="Times New Roman" w:hAnsi="Times New Roman" w:cs="Times New Roman"/>
                <w:sz w:val="24"/>
                <w:szCs w:val="24"/>
              </w:rPr>
            </w:rPrChange>
          </w:rPr>
          <w:t>. These experiences</w:t>
        </w:r>
      </w:ins>
      <w:ins w:id="143" w:author="Heem Patel" w:date="2014-02-27T09:42:00Z">
        <w:r w:rsidR="00510ABE" w:rsidRPr="005632BA">
          <w:rPr>
            <w:rFonts w:ascii="Arial" w:eastAsia="Times New Roman" w:hAnsi="Arial" w:cs="Arial"/>
            <w:rPrChange w:id="144" w:author="Heem Patel" w:date="2014-02-27T13:43:00Z">
              <w:rPr>
                <w:rFonts w:ascii="Times New Roman" w:eastAsia="Times New Roman" w:hAnsi="Times New Roman" w:cs="Times New Roman"/>
                <w:sz w:val="24"/>
                <w:szCs w:val="24"/>
              </w:rPr>
            </w:rPrChange>
          </w:rPr>
          <w:t xml:space="preserve"> gave me insight on what I should start expecting when I start working as a gameplay programmer for the industry.</w:t>
        </w:r>
      </w:ins>
    </w:p>
    <w:p w:rsidR="00F932E5" w:rsidRPr="005632BA" w:rsidRDefault="00F932E5" w:rsidP="00176238">
      <w:pPr>
        <w:spacing w:after="0" w:line="240" w:lineRule="auto"/>
        <w:rPr>
          <w:rFonts w:ascii="Arial" w:eastAsia="Times New Roman" w:hAnsi="Arial" w:cs="Arial"/>
          <w:rPrChange w:id="145" w:author="Heem Patel" w:date="2014-02-27T13:43:00Z">
            <w:rPr>
              <w:rFonts w:ascii="Times New Roman" w:eastAsia="Times New Roman" w:hAnsi="Times New Roman" w:cs="Times New Roman"/>
              <w:sz w:val="24"/>
              <w:szCs w:val="24"/>
            </w:rPr>
          </w:rPrChange>
        </w:rPr>
      </w:pPr>
    </w:p>
    <w:p w:rsidR="00176238" w:rsidRPr="005632BA" w:rsidDel="00F932E5" w:rsidRDefault="00176238" w:rsidP="00176238">
      <w:pPr>
        <w:spacing w:after="0" w:line="240" w:lineRule="auto"/>
        <w:rPr>
          <w:del w:id="146" w:author="Heem Patel" w:date="2014-02-27T09:59:00Z"/>
          <w:rFonts w:ascii="Arial" w:eastAsia="Times New Roman" w:hAnsi="Arial" w:cs="Arial"/>
          <w:rPrChange w:id="147" w:author="Heem Patel" w:date="2014-02-27T13:43:00Z">
            <w:rPr>
              <w:del w:id="148" w:author="Heem Patel" w:date="2014-02-27T09:59:00Z"/>
              <w:rFonts w:ascii="Times New Roman" w:eastAsia="Times New Roman" w:hAnsi="Times New Roman" w:cs="Times New Roman"/>
              <w:sz w:val="24"/>
              <w:szCs w:val="24"/>
            </w:rPr>
          </w:rPrChange>
        </w:rPr>
      </w:pPr>
      <w:del w:id="149" w:author="Heem Patel" w:date="2014-02-27T09:59:00Z">
        <w:r w:rsidRPr="005632BA" w:rsidDel="00F932E5">
          <w:rPr>
            <w:rFonts w:ascii="Arial" w:eastAsia="Times New Roman" w:hAnsi="Arial" w:cs="Arial"/>
            <w:color w:val="000000"/>
            <w:rPrChange w:id="150" w:author="Heem Patel" w:date="2014-02-27T13:43:00Z">
              <w:rPr>
                <w:rFonts w:ascii="Arial" w:eastAsia="Times New Roman" w:hAnsi="Arial" w:cs="Arial"/>
                <w:color w:val="000000"/>
                <w:sz w:val="23"/>
                <w:szCs w:val="23"/>
              </w:rPr>
            </w:rPrChange>
          </w:rPr>
          <w:delText>I got my technical background from my Bachelor’s degree in Computer Science. I chose to study Entertainment Technology because that would help me prepare for working in an interdisciplinary environment</w:delText>
        </w:r>
        <w:commentRangeStart w:id="151"/>
        <w:r w:rsidRPr="005632BA" w:rsidDel="00F932E5">
          <w:rPr>
            <w:rFonts w:ascii="Arial" w:eastAsia="Times New Roman" w:hAnsi="Arial" w:cs="Arial"/>
            <w:color w:val="000000"/>
            <w:rPrChange w:id="152" w:author="Heem Patel" w:date="2014-02-27T13:43:00Z">
              <w:rPr>
                <w:rFonts w:ascii="Arial" w:eastAsia="Times New Roman" w:hAnsi="Arial" w:cs="Arial"/>
                <w:color w:val="000000"/>
                <w:sz w:val="23"/>
                <w:szCs w:val="23"/>
              </w:rPr>
            </w:rPrChange>
          </w:rPr>
          <w:delText xml:space="preserve">, and also give me the essential background in design. I aim to be a gameplay programmer and I understand that I require the understanding of game design and what it is to work closely with game designers. </w:delText>
        </w:r>
        <w:commentRangeEnd w:id="151"/>
        <w:r w:rsidRPr="005632BA" w:rsidDel="00F932E5">
          <w:rPr>
            <w:rStyle w:val="CommentReference"/>
            <w:rFonts w:ascii="Arial" w:hAnsi="Arial" w:cs="Arial"/>
            <w:sz w:val="22"/>
            <w:szCs w:val="22"/>
            <w:rPrChange w:id="153" w:author="Heem Patel" w:date="2014-02-27T13:43:00Z">
              <w:rPr>
                <w:rStyle w:val="CommentReference"/>
              </w:rPr>
            </w:rPrChange>
          </w:rPr>
          <w:commentReference w:id="151"/>
        </w:r>
        <w:r w:rsidRPr="005632BA" w:rsidDel="00F932E5">
          <w:rPr>
            <w:rFonts w:ascii="Arial" w:eastAsia="Times New Roman" w:hAnsi="Arial" w:cs="Arial"/>
            <w:color w:val="000000"/>
            <w:rPrChange w:id="154" w:author="Heem Patel" w:date="2014-02-27T13:43:00Z">
              <w:rPr>
                <w:rFonts w:ascii="Arial" w:eastAsia="Times New Roman" w:hAnsi="Arial" w:cs="Arial"/>
                <w:color w:val="000000"/>
                <w:sz w:val="23"/>
                <w:szCs w:val="23"/>
              </w:rPr>
            </w:rPrChange>
          </w:rPr>
          <w:delText xml:space="preserve">This is where I believe that my experience with working with designers during ETC, and also taking up Professor Jesse Schell’s game design course will come in hand. </w:delText>
        </w:r>
      </w:del>
    </w:p>
    <w:p w:rsidR="00176238" w:rsidDel="00631922" w:rsidRDefault="00176238" w:rsidP="00176238">
      <w:pPr>
        <w:spacing w:after="0" w:line="240" w:lineRule="auto"/>
        <w:rPr>
          <w:del w:id="155" w:author="Heem Patel" w:date="2014-02-27T09:59:00Z"/>
          <w:rFonts w:ascii="Arial" w:eastAsia="Times New Roman" w:hAnsi="Arial" w:cs="Arial"/>
        </w:rPr>
      </w:pPr>
      <w:del w:id="156" w:author="Heem Patel" w:date="2014-02-27T09:59:00Z">
        <w:r w:rsidRPr="005632BA" w:rsidDel="00F932E5">
          <w:rPr>
            <w:rFonts w:ascii="Arial" w:eastAsia="Times New Roman" w:hAnsi="Arial" w:cs="Arial"/>
            <w:rPrChange w:id="157" w:author="Heem Patel" w:date="2014-02-27T13:43:00Z">
              <w:rPr>
                <w:rFonts w:ascii="Times New Roman" w:eastAsia="Times New Roman" w:hAnsi="Times New Roman" w:cs="Times New Roman"/>
                <w:sz w:val="24"/>
                <w:szCs w:val="24"/>
              </w:rPr>
            </w:rPrChange>
          </w:rPr>
          <w:br/>
        </w:r>
      </w:del>
      <w:ins w:id="158" w:author="Heem Patel" w:date="2014-02-27T10:01:00Z">
        <w:r w:rsidR="00F932E5" w:rsidRPr="005632BA">
          <w:rPr>
            <w:rFonts w:ascii="Arial" w:eastAsia="Times New Roman" w:hAnsi="Arial" w:cs="Arial"/>
            <w:rPrChange w:id="159" w:author="Heem Patel" w:date="2014-02-27T13:43:00Z">
              <w:rPr>
                <w:rFonts w:ascii="Times New Roman" w:eastAsia="Times New Roman" w:hAnsi="Times New Roman" w:cs="Times New Roman"/>
                <w:sz w:val="24"/>
                <w:szCs w:val="24"/>
              </w:rPr>
            </w:rPrChange>
          </w:rPr>
          <w:t xml:space="preserve">When I play games, and see an interesting mechanic, I immediately begin </w:t>
        </w:r>
      </w:ins>
      <w:ins w:id="160" w:author="Heem Patel" w:date="2014-02-27T10:03:00Z">
        <w:r w:rsidR="004F342E" w:rsidRPr="005632BA">
          <w:rPr>
            <w:rFonts w:ascii="Arial" w:eastAsia="Times New Roman" w:hAnsi="Arial" w:cs="Arial"/>
            <w:rPrChange w:id="161" w:author="Heem Patel" w:date="2014-02-27T13:43:00Z">
              <w:rPr>
                <w:rFonts w:ascii="Times New Roman" w:eastAsia="Times New Roman" w:hAnsi="Times New Roman" w:cs="Times New Roman"/>
                <w:sz w:val="24"/>
                <w:szCs w:val="24"/>
              </w:rPr>
            </w:rPrChange>
          </w:rPr>
          <w:t>thinking about</w:t>
        </w:r>
      </w:ins>
      <w:ins w:id="162" w:author="Heem Patel" w:date="2014-02-27T10:01:00Z">
        <w:r w:rsidR="00F932E5" w:rsidRPr="005632BA">
          <w:rPr>
            <w:rFonts w:ascii="Arial" w:eastAsia="Times New Roman" w:hAnsi="Arial" w:cs="Arial"/>
            <w:rPrChange w:id="163" w:author="Heem Patel" w:date="2014-02-27T13:43:00Z">
              <w:rPr>
                <w:rFonts w:ascii="Times New Roman" w:eastAsia="Times New Roman" w:hAnsi="Times New Roman" w:cs="Times New Roman"/>
                <w:sz w:val="24"/>
                <w:szCs w:val="24"/>
              </w:rPr>
            </w:rPrChange>
          </w:rPr>
          <w:t xml:space="preserve"> how the developers would have coded that. This has helped me think critically abou</w:t>
        </w:r>
      </w:ins>
      <w:ins w:id="164" w:author="Heem Patel" w:date="2014-02-27T10:02:00Z">
        <w:r w:rsidR="00F932E5" w:rsidRPr="005632BA">
          <w:rPr>
            <w:rFonts w:ascii="Arial" w:eastAsia="Times New Roman" w:hAnsi="Arial" w:cs="Arial"/>
            <w:rPrChange w:id="165" w:author="Heem Patel" w:date="2014-02-27T13:43:00Z">
              <w:rPr>
                <w:rFonts w:ascii="Times New Roman" w:eastAsia="Times New Roman" w:hAnsi="Times New Roman" w:cs="Times New Roman"/>
                <w:sz w:val="24"/>
                <w:szCs w:val="24"/>
              </w:rPr>
            </w:rPrChange>
          </w:rPr>
          <w:t xml:space="preserve">t the design of that particular mechanic and </w:t>
        </w:r>
        <w:r w:rsidR="004F342E" w:rsidRPr="005632BA">
          <w:rPr>
            <w:rFonts w:ascii="Arial" w:eastAsia="Times New Roman" w:hAnsi="Arial" w:cs="Arial"/>
            <w:rPrChange w:id="166" w:author="Heem Patel" w:date="2014-02-27T13:43:00Z">
              <w:rPr>
                <w:rFonts w:ascii="Times New Roman" w:eastAsia="Times New Roman" w:hAnsi="Times New Roman" w:cs="Times New Roman"/>
                <w:sz w:val="24"/>
                <w:szCs w:val="24"/>
              </w:rPr>
            </w:rPrChange>
          </w:rPr>
          <w:t xml:space="preserve">about how a problem can be possibly solved. Gameplay </w:t>
        </w:r>
      </w:ins>
      <w:ins w:id="167" w:author="Heem Patel" w:date="2014-02-27T10:04:00Z">
        <w:r w:rsidR="004F342E" w:rsidRPr="005632BA">
          <w:rPr>
            <w:rFonts w:ascii="Arial" w:eastAsia="Times New Roman" w:hAnsi="Arial" w:cs="Arial"/>
            <w:rPrChange w:id="168" w:author="Heem Patel" w:date="2014-02-27T13:43:00Z">
              <w:rPr>
                <w:rFonts w:ascii="Times New Roman" w:eastAsia="Times New Roman" w:hAnsi="Times New Roman" w:cs="Times New Roman"/>
                <w:sz w:val="24"/>
                <w:szCs w:val="24"/>
              </w:rPr>
            </w:rPrChange>
          </w:rPr>
          <w:t xml:space="preserve">programmers definitely face a lot of interesting challenges, and I think one of the most important one is how to make a particular mechanic feel better? When I code games, I like to ask questions such as </w:t>
        </w:r>
      </w:ins>
      <w:ins w:id="169" w:author="Heem Patel" w:date="2014-02-27T10:05:00Z">
        <w:r w:rsidR="004F342E" w:rsidRPr="005632BA">
          <w:rPr>
            <w:rFonts w:ascii="Arial" w:eastAsia="Times New Roman" w:hAnsi="Arial" w:cs="Arial"/>
            <w:rPrChange w:id="170" w:author="Heem Patel" w:date="2014-02-27T13:43:00Z">
              <w:rPr>
                <w:rFonts w:ascii="Times New Roman" w:eastAsia="Times New Roman" w:hAnsi="Times New Roman" w:cs="Times New Roman"/>
                <w:sz w:val="24"/>
                <w:szCs w:val="24"/>
              </w:rPr>
            </w:rPrChange>
          </w:rPr>
          <w:t>–</w:t>
        </w:r>
      </w:ins>
      <w:ins w:id="171" w:author="Heem Patel" w:date="2014-02-27T10:04:00Z">
        <w:r w:rsidR="004F342E" w:rsidRPr="005632BA">
          <w:rPr>
            <w:rFonts w:ascii="Arial" w:eastAsia="Times New Roman" w:hAnsi="Arial" w:cs="Arial"/>
            <w:rPrChange w:id="172" w:author="Heem Patel" w:date="2014-02-27T13:43:00Z">
              <w:rPr>
                <w:rFonts w:ascii="Times New Roman" w:eastAsia="Times New Roman" w:hAnsi="Times New Roman" w:cs="Times New Roman"/>
                <w:sz w:val="24"/>
                <w:szCs w:val="24"/>
              </w:rPr>
            </w:rPrChange>
          </w:rPr>
          <w:t xml:space="preserve"> </w:t>
        </w:r>
      </w:ins>
      <w:ins w:id="173" w:author="Heem Patel" w:date="2014-02-27T10:05:00Z">
        <w:r w:rsidR="004F342E" w:rsidRPr="005632BA">
          <w:rPr>
            <w:rFonts w:ascii="Arial" w:eastAsia="Times New Roman" w:hAnsi="Arial" w:cs="Arial"/>
            <w:rPrChange w:id="174" w:author="Heem Patel" w:date="2014-02-27T13:43:00Z">
              <w:rPr>
                <w:rFonts w:ascii="Times New Roman" w:eastAsia="Times New Roman" w:hAnsi="Times New Roman" w:cs="Times New Roman"/>
                <w:sz w:val="24"/>
                <w:szCs w:val="24"/>
              </w:rPr>
            </w:rPrChange>
          </w:rPr>
          <w:t>“Does that jump feel appropriate?”</w:t>
        </w:r>
      </w:ins>
      <w:ins w:id="175" w:author="Heem Patel" w:date="2014-02-27T13:49:00Z">
        <w:r w:rsidR="00631922">
          <w:rPr>
            <w:rFonts w:ascii="Arial" w:eastAsia="Times New Roman" w:hAnsi="Arial" w:cs="Arial"/>
          </w:rPr>
          <w:t xml:space="preserve">, </w:t>
        </w:r>
      </w:ins>
      <w:ins w:id="176" w:author="Heem Patel" w:date="2014-02-27T16:35:00Z">
        <w:r w:rsidR="00471C3E" w:rsidRPr="005632BA">
          <w:rPr>
            <w:rFonts w:ascii="Arial" w:eastAsia="Times New Roman" w:hAnsi="Arial" w:cs="Arial"/>
            <w:rPrChange w:id="177" w:author="Heem Patel" w:date="2014-02-27T13:43:00Z">
              <w:rPr>
                <w:rFonts w:ascii="Arial" w:eastAsia="Times New Roman" w:hAnsi="Arial" w:cs="Arial"/>
              </w:rPr>
            </w:rPrChange>
          </w:rPr>
          <w:t>“Am</w:t>
        </w:r>
      </w:ins>
      <w:ins w:id="178" w:author="Heem Patel" w:date="2014-02-27T10:05:00Z">
        <w:r w:rsidR="004F342E" w:rsidRPr="005632BA">
          <w:rPr>
            <w:rFonts w:ascii="Arial" w:eastAsia="Times New Roman" w:hAnsi="Arial" w:cs="Arial"/>
            <w:rPrChange w:id="179" w:author="Heem Patel" w:date="2014-02-27T13:43:00Z">
              <w:rPr>
                <w:rFonts w:ascii="Times New Roman" w:eastAsia="Times New Roman" w:hAnsi="Times New Roman" w:cs="Times New Roman"/>
                <w:sz w:val="24"/>
                <w:szCs w:val="24"/>
              </w:rPr>
            </w:rPrChange>
          </w:rPr>
          <w:t xml:space="preserve"> I overshooting the jump</w:t>
        </w:r>
      </w:ins>
      <w:ins w:id="180" w:author="Heem Patel" w:date="2014-02-27T16:35:00Z">
        <w:r w:rsidR="00471C3E" w:rsidRPr="005632BA">
          <w:rPr>
            <w:rFonts w:ascii="Arial" w:eastAsia="Times New Roman" w:hAnsi="Arial" w:cs="Arial"/>
            <w:rPrChange w:id="181" w:author="Heem Patel" w:date="2014-02-27T13:43:00Z">
              <w:rPr>
                <w:rFonts w:ascii="Arial" w:eastAsia="Times New Roman" w:hAnsi="Arial" w:cs="Arial"/>
              </w:rPr>
            </w:rPrChange>
          </w:rPr>
          <w:t>?”</w:t>
        </w:r>
      </w:ins>
      <w:ins w:id="182" w:author="Heem Patel" w:date="2014-02-27T10:05:00Z">
        <w:r w:rsidR="004F342E" w:rsidRPr="005632BA">
          <w:rPr>
            <w:rFonts w:ascii="Arial" w:eastAsia="Times New Roman" w:hAnsi="Arial" w:cs="Arial"/>
            <w:rPrChange w:id="183" w:author="Heem Patel" w:date="2014-02-27T13:43:00Z">
              <w:rPr>
                <w:rFonts w:ascii="Times New Roman" w:eastAsia="Times New Roman" w:hAnsi="Times New Roman" w:cs="Times New Roman"/>
                <w:sz w:val="24"/>
                <w:szCs w:val="24"/>
              </w:rPr>
            </w:rPrChange>
          </w:rPr>
          <w:t xml:space="preserve"> “Is this what the designer really wants?” Then I would get feedback from the designer and keep refining the mechanic till it feels perfect, and I think that is the most satisfying part of the gameplay engineer</w:t>
        </w:r>
      </w:ins>
      <w:ins w:id="184" w:author="Heem Patel" w:date="2014-02-27T10:07:00Z">
        <w:r w:rsidR="004F342E" w:rsidRPr="005632BA">
          <w:rPr>
            <w:rFonts w:ascii="Arial" w:eastAsia="Times New Roman" w:hAnsi="Arial" w:cs="Arial"/>
            <w:rPrChange w:id="185" w:author="Heem Patel" w:date="2014-02-27T13:43:00Z">
              <w:rPr>
                <w:rFonts w:ascii="Times New Roman" w:eastAsia="Times New Roman" w:hAnsi="Times New Roman" w:cs="Times New Roman"/>
                <w:sz w:val="24"/>
                <w:szCs w:val="24"/>
              </w:rPr>
            </w:rPrChange>
          </w:rPr>
          <w:t>’s work. I</w:t>
        </w:r>
      </w:ins>
      <w:ins w:id="186" w:author="Heem Patel" w:date="2014-02-27T10:08:00Z">
        <w:r w:rsidR="004F342E" w:rsidRPr="005632BA">
          <w:rPr>
            <w:rFonts w:ascii="Arial" w:eastAsia="Times New Roman" w:hAnsi="Arial" w:cs="Arial"/>
            <w:rPrChange w:id="187" w:author="Heem Patel" w:date="2014-02-27T13:43:00Z">
              <w:rPr>
                <w:rFonts w:ascii="Times New Roman" w:eastAsia="Times New Roman" w:hAnsi="Times New Roman" w:cs="Times New Roman"/>
                <w:sz w:val="24"/>
                <w:szCs w:val="24"/>
              </w:rPr>
            </w:rPrChange>
          </w:rPr>
          <w:t xml:space="preserve"> find it extremely interesting to refine and change mechanics, and find new solutions to make a mechanic better</w:t>
        </w:r>
      </w:ins>
      <w:ins w:id="188" w:author="Heem Patel" w:date="2014-02-27T10:16:00Z">
        <w:r w:rsidR="00A357D7" w:rsidRPr="005632BA">
          <w:rPr>
            <w:rFonts w:ascii="Arial" w:eastAsia="Times New Roman" w:hAnsi="Arial" w:cs="Arial"/>
            <w:rPrChange w:id="189" w:author="Heem Patel" w:date="2014-02-27T13:43:00Z">
              <w:rPr>
                <w:rFonts w:ascii="Times New Roman" w:eastAsia="Times New Roman" w:hAnsi="Times New Roman" w:cs="Times New Roman"/>
                <w:sz w:val="24"/>
                <w:szCs w:val="24"/>
              </w:rPr>
            </w:rPrChange>
          </w:rPr>
          <w:t xml:space="preserve">. </w:t>
        </w:r>
      </w:ins>
    </w:p>
    <w:p w:rsidR="00631922" w:rsidRDefault="00631922" w:rsidP="00176238">
      <w:pPr>
        <w:spacing w:after="0" w:line="240" w:lineRule="auto"/>
        <w:rPr>
          <w:ins w:id="190" w:author="Heem Patel" w:date="2014-02-27T13:49:00Z"/>
          <w:rFonts w:ascii="Arial" w:eastAsia="Times New Roman" w:hAnsi="Arial" w:cs="Arial"/>
        </w:rPr>
      </w:pPr>
    </w:p>
    <w:p w:rsidR="00631922" w:rsidRDefault="00631922" w:rsidP="00176238">
      <w:pPr>
        <w:spacing w:after="0" w:line="240" w:lineRule="auto"/>
        <w:rPr>
          <w:ins w:id="191" w:author="Heem Patel" w:date="2014-02-27T13:49:00Z"/>
          <w:rFonts w:ascii="Arial" w:eastAsia="Times New Roman" w:hAnsi="Arial" w:cs="Arial"/>
          <w:color w:val="000000"/>
        </w:rPr>
      </w:pPr>
    </w:p>
    <w:p w:rsidR="00176238" w:rsidRPr="005632BA" w:rsidDel="004F72AF" w:rsidRDefault="00631922" w:rsidP="00176238">
      <w:pPr>
        <w:spacing w:after="0" w:line="240" w:lineRule="auto"/>
        <w:rPr>
          <w:del w:id="192" w:author="Heem Patel" w:date="2014-02-27T13:22:00Z"/>
          <w:rFonts w:ascii="Arial" w:eastAsia="Times New Roman" w:hAnsi="Arial" w:cs="Arial"/>
          <w:rPrChange w:id="193" w:author="Heem Patel" w:date="2014-02-27T13:43:00Z">
            <w:rPr>
              <w:del w:id="194" w:author="Heem Patel" w:date="2014-02-27T13:22:00Z"/>
              <w:rFonts w:ascii="Times New Roman" w:eastAsia="Times New Roman" w:hAnsi="Times New Roman" w:cs="Times New Roman"/>
              <w:sz w:val="24"/>
              <w:szCs w:val="24"/>
            </w:rPr>
          </w:rPrChange>
        </w:rPr>
      </w:pPr>
      <w:ins w:id="195" w:author="Heem Patel" w:date="2014-02-27T13:49:00Z">
        <w:r>
          <w:rPr>
            <w:rFonts w:ascii="Arial" w:eastAsia="Times New Roman" w:hAnsi="Arial" w:cs="Arial"/>
            <w:color w:val="000000"/>
          </w:rPr>
          <w:t xml:space="preserve">I think that given an </w:t>
        </w:r>
      </w:ins>
      <w:ins w:id="196" w:author="Heem Patel" w:date="2014-02-27T16:35:00Z">
        <w:r w:rsidR="003B461F">
          <w:rPr>
            <w:rFonts w:ascii="Arial" w:eastAsia="Times New Roman" w:hAnsi="Arial" w:cs="Arial"/>
            <w:color w:val="000000"/>
          </w:rPr>
          <w:t>opportunity,</w:t>
        </w:r>
      </w:ins>
      <w:ins w:id="197" w:author="Heem Patel" w:date="2014-02-27T13:49:00Z">
        <w:r>
          <w:rPr>
            <w:rFonts w:ascii="Arial" w:eastAsia="Times New Roman" w:hAnsi="Arial" w:cs="Arial"/>
            <w:color w:val="000000"/>
          </w:rPr>
          <w:t xml:space="preserve"> I would be able to contribute as a quality gameplay programmer and would </w:t>
        </w:r>
      </w:ins>
      <w:ins w:id="198" w:author="Heem Patel" w:date="2014-02-27T13:50:00Z">
        <w:r>
          <w:rPr>
            <w:rFonts w:ascii="Arial" w:eastAsia="Times New Roman" w:hAnsi="Arial" w:cs="Arial"/>
            <w:color w:val="000000"/>
          </w:rPr>
          <w:t>bring to the table not only my technical skills, but also</w:t>
        </w:r>
      </w:ins>
      <w:ins w:id="199" w:author="Heem Patel" w:date="2014-02-27T16:35:00Z">
        <w:r w:rsidR="006C237E">
          <w:rPr>
            <w:rFonts w:ascii="Arial" w:eastAsia="Times New Roman" w:hAnsi="Arial" w:cs="Arial"/>
            <w:color w:val="000000"/>
          </w:rPr>
          <w:t xml:space="preserve"> the</w:t>
        </w:r>
      </w:ins>
      <w:ins w:id="200" w:author="Heem Patel" w:date="2014-02-27T13:50:00Z">
        <w:r>
          <w:rPr>
            <w:rFonts w:ascii="Arial" w:eastAsia="Times New Roman" w:hAnsi="Arial" w:cs="Arial"/>
            <w:color w:val="000000"/>
          </w:rPr>
          <w:t xml:space="preserve"> design acumen</w:t>
        </w:r>
      </w:ins>
      <w:ins w:id="201" w:author="Heem Patel" w:date="2014-02-27T16:35:00Z">
        <w:r w:rsidR="006C237E">
          <w:rPr>
            <w:rFonts w:ascii="Arial" w:eastAsia="Times New Roman" w:hAnsi="Arial" w:cs="Arial"/>
            <w:color w:val="000000"/>
          </w:rPr>
          <w:t xml:space="preserve"> that</w:t>
        </w:r>
      </w:ins>
      <w:ins w:id="202" w:author="Heem Patel" w:date="2014-02-27T13:50:00Z">
        <w:r>
          <w:rPr>
            <w:rFonts w:ascii="Arial" w:eastAsia="Times New Roman" w:hAnsi="Arial" w:cs="Arial"/>
            <w:color w:val="000000"/>
          </w:rPr>
          <w:t xml:space="preserve"> I have gathered. </w:t>
        </w:r>
      </w:ins>
      <w:ins w:id="203" w:author="Heem Patel" w:date="2014-02-27T13:51:00Z">
        <w:r>
          <w:rPr>
            <w:rFonts w:ascii="Arial" w:eastAsia="Times New Roman" w:hAnsi="Arial" w:cs="Arial"/>
            <w:color w:val="000000"/>
          </w:rPr>
          <w:t xml:space="preserve">I hope I get an opportunity to prove myself </w:t>
        </w:r>
      </w:ins>
      <w:ins w:id="204" w:author="Heem Patel" w:date="2014-02-27T16:35:00Z">
        <w:r w:rsidR="006C237E">
          <w:rPr>
            <w:rFonts w:ascii="Arial" w:eastAsia="Times New Roman" w:hAnsi="Arial" w:cs="Arial"/>
            <w:color w:val="000000"/>
          </w:rPr>
          <w:t>and my</w:t>
        </w:r>
      </w:ins>
      <w:ins w:id="205" w:author="Heem Patel" w:date="2014-02-27T13:51:00Z">
        <w:r>
          <w:rPr>
            <w:rFonts w:ascii="Arial" w:eastAsia="Times New Roman" w:hAnsi="Arial" w:cs="Arial"/>
            <w:color w:val="000000"/>
          </w:rPr>
          <w:t xml:space="preserve"> abilities. I would be available for work after May 15</w:t>
        </w:r>
        <w:r w:rsidRPr="00631922">
          <w:rPr>
            <w:rFonts w:ascii="Arial" w:eastAsia="Times New Roman" w:hAnsi="Arial" w:cs="Arial"/>
            <w:color w:val="000000"/>
            <w:vertAlign w:val="superscript"/>
            <w:rPrChange w:id="206" w:author="Heem Patel" w:date="2014-02-27T13:52:00Z">
              <w:rPr>
                <w:rFonts w:ascii="Arial" w:eastAsia="Times New Roman" w:hAnsi="Arial" w:cs="Arial"/>
                <w:color w:val="000000"/>
              </w:rPr>
            </w:rPrChange>
          </w:rPr>
          <w:t>th</w:t>
        </w:r>
        <w:r>
          <w:rPr>
            <w:rFonts w:ascii="Arial" w:eastAsia="Times New Roman" w:hAnsi="Arial" w:cs="Arial"/>
            <w:color w:val="000000"/>
          </w:rPr>
          <w:t xml:space="preserve">. I will be contacting you </w:t>
        </w:r>
      </w:ins>
      <w:ins w:id="207" w:author="Heem Patel" w:date="2014-02-27T13:52:00Z">
        <w:r>
          <w:rPr>
            <w:rFonts w:ascii="Arial" w:eastAsia="Times New Roman" w:hAnsi="Arial" w:cs="Arial"/>
            <w:color w:val="000000"/>
          </w:rPr>
          <w:t>again</w:t>
        </w:r>
      </w:ins>
      <w:ins w:id="208" w:author="Heem Patel" w:date="2014-02-27T13:51:00Z">
        <w:r>
          <w:rPr>
            <w:rFonts w:ascii="Arial" w:eastAsia="Times New Roman" w:hAnsi="Arial" w:cs="Arial"/>
            <w:color w:val="000000"/>
          </w:rPr>
          <w:t xml:space="preserve"> </w:t>
        </w:r>
      </w:ins>
      <w:ins w:id="209" w:author="Heem Patel" w:date="2014-02-27T13:52:00Z">
        <w:r>
          <w:rPr>
            <w:rFonts w:ascii="Arial" w:eastAsia="Times New Roman" w:hAnsi="Arial" w:cs="Arial"/>
            <w:color w:val="000000"/>
          </w:rPr>
          <w:t>in 2 weeks just to make sure that my application has been received.</w:t>
        </w:r>
      </w:ins>
      <w:del w:id="210" w:author="Heem Patel" w:date="2014-02-27T10:00:00Z">
        <w:r w:rsidR="00176238" w:rsidRPr="005632BA" w:rsidDel="00F932E5">
          <w:rPr>
            <w:rFonts w:ascii="Arial" w:eastAsia="Times New Roman" w:hAnsi="Arial" w:cs="Arial"/>
            <w:color w:val="000000"/>
            <w:rPrChange w:id="211" w:author="Heem Patel" w:date="2014-02-27T13:43:00Z">
              <w:rPr>
                <w:rFonts w:ascii="Arial" w:eastAsia="Times New Roman" w:hAnsi="Arial" w:cs="Arial"/>
                <w:color w:val="000000"/>
                <w:sz w:val="23"/>
                <w:szCs w:val="23"/>
              </w:rPr>
            </w:rPrChange>
          </w:rPr>
          <w:delText xml:space="preserve">I am really interested in working as a gameplay programmer, </w:delText>
        </w:r>
        <w:commentRangeStart w:id="212"/>
        <w:r w:rsidR="00176238" w:rsidRPr="005632BA" w:rsidDel="00F932E5">
          <w:rPr>
            <w:rFonts w:ascii="Arial" w:eastAsia="Times New Roman" w:hAnsi="Arial" w:cs="Arial"/>
            <w:color w:val="000000"/>
            <w:rPrChange w:id="213" w:author="Heem Patel" w:date="2014-02-27T13:43:00Z">
              <w:rPr>
                <w:rFonts w:ascii="Arial" w:eastAsia="Times New Roman" w:hAnsi="Arial" w:cs="Arial"/>
                <w:color w:val="000000"/>
                <w:sz w:val="23"/>
                <w:szCs w:val="23"/>
              </w:rPr>
            </w:rPrChange>
          </w:rPr>
          <w:delText>because it ties in a lot with my interests.</w:delText>
        </w:r>
        <w:commentRangeEnd w:id="212"/>
        <w:r w:rsidR="004641D2" w:rsidRPr="005632BA" w:rsidDel="00F932E5">
          <w:rPr>
            <w:rStyle w:val="CommentReference"/>
            <w:rFonts w:ascii="Arial" w:hAnsi="Arial" w:cs="Arial"/>
            <w:sz w:val="22"/>
            <w:szCs w:val="22"/>
            <w:rPrChange w:id="214" w:author="Heem Patel" w:date="2014-02-27T13:43:00Z">
              <w:rPr>
                <w:rStyle w:val="CommentReference"/>
              </w:rPr>
            </w:rPrChange>
          </w:rPr>
          <w:commentReference w:id="212"/>
        </w:r>
        <w:r w:rsidR="00176238" w:rsidRPr="005632BA" w:rsidDel="00F932E5">
          <w:rPr>
            <w:rFonts w:ascii="Arial" w:eastAsia="Times New Roman" w:hAnsi="Arial" w:cs="Arial"/>
            <w:color w:val="000000"/>
            <w:rPrChange w:id="215" w:author="Heem Patel" w:date="2014-02-27T13:43:00Z">
              <w:rPr>
                <w:rFonts w:ascii="Arial" w:eastAsia="Times New Roman" w:hAnsi="Arial" w:cs="Arial"/>
                <w:color w:val="000000"/>
                <w:sz w:val="23"/>
                <w:szCs w:val="23"/>
              </w:rPr>
            </w:rPrChange>
          </w:rPr>
          <w:delText xml:space="preserve"> I have an interest in creating believable AI and also I want to really work as someone who scripts the behaviors of the various entities such as </w:delText>
        </w:r>
        <w:commentRangeStart w:id="216"/>
        <w:r w:rsidR="00176238" w:rsidRPr="005632BA" w:rsidDel="00F932E5">
          <w:rPr>
            <w:rFonts w:ascii="Arial" w:eastAsia="Times New Roman" w:hAnsi="Arial" w:cs="Arial"/>
            <w:color w:val="000000"/>
            <w:rPrChange w:id="217" w:author="Heem Patel" w:date="2014-02-27T13:43:00Z">
              <w:rPr>
                <w:rFonts w:ascii="Arial" w:eastAsia="Times New Roman" w:hAnsi="Arial" w:cs="Arial"/>
                <w:color w:val="000000"/>
                <w:sz w:val="23"/>
                <w:szCs w:val="23"/>
              </w:rPr>
            </w:rPrChange>
          </w:rPr>
          <w:delText>the player</w:delText>
        </w:r>
        <w:commentRangeEnd w:id="216"/>
        <w:r w:rsidR="004641D2" w:rsidRPr="005632BA" w:rsidDel="00F932E5">
          <w:rPr>
            <w:rStyle w:val="CommentReference"/>
            <w:rFonts w:ascii="Arial" w:hAnsi="Arial" w:cs="Arial"/>
            <w:sz w:val="22"/>
            <w:szCs w:val="22"/>
            <w:rPrChange w:id="218" w:author="Heem Patel" w:date="2014-02-27T13:43:00Z">
              <w:rPr>
                <w:rStyle w:val="CommentReference"/>
              </w:rPr>
            </w:rPrChange>
          </w:rPr>
          <w:commentReference w:id="216"/>
        </w:r>
        <w:r w:rsidR="00176238" w:rsidRPr="005632BA" w:rsidDel="00F932E5">
          <w:rPr>
            <w:rFonts w:ascii="Arial" w:eastAsia="Times New Roman" w:hAnsi="Arial" w:cs="Arial"/>
            <w:color w:val="000000"/>
            <w:rPrChange w:id="219" w:author="Heem Patel" w:date="2014-02-27T13:43:00Z">
              <w:rPr>
                <w:rFonts w:ascii="Arial" w:eastAsia="Times New Roman" w:hAnsi="Arial" w:cs="Arial"/>
                <w:color w:val="000000"/>
                <w:sz w:val="23"/>
                <w:szCs w:val="23"/>
              </w:rPr>
            </w:rPrChange>
          </w:rPr>
          <w:delText xml:space="preserve">, the NPC’s etc. I believe that I would make a strong candidate for such a role because of my background. </w:delText>
        </w:r>
        <w:commentRangeStart w:id="220"/>
        <w:r w:rsidR="00176238" w:rsidRPr="005632BA" w:rsidDel="00F932E5">
          <w:rPr>
            <w:rFonts w:ascii="Arial" w:eastAsia="Times New Roman" w:hAnsi="Arial" w:cs="Arial"/>
            <w:color w:val="000000"/>
            <w:rPrChange w:id="221" w:author="Heem Patel" w:date="2014-02-27T13:43:00Z">
              <w:rPr>
                <w:rFonts w:ascii="Arial" w:eastAsia="Times New Roman" w:hAnsi="Arial" w:cs="Arial"/>
                <w:color w:val="000000"/>
                <w:sz w:val="23"/>
                <w:szCs w:val="23"/>
              </w:rPr>
            </w:rPrChange>
          </w:rPr>
          <w:delText>I hope I get a call back from Naughty Dog, and am given an opportunity to prove myself</w:delText>
        </w:r>
        <w:commentRangeEnd w:id="220"/>
        <w:r w:rsidR="004641D2" w:rsidRPr="005632BA" w:rsidDel="00F932E5">
          <w:rPr>
            <w:rStyle w:val="CommentReference"/>
            <w:rFonts w:ascii="Arial" w:hAnsi="Arial" w:cs="Arial"/>
            <w:sz w:val="22"/>
            <w:szCs w:val="22"/>
            <w:rPrChange w:id="222" w:author="Heem Patel" w:date="2014-02-27T13:43:00Z">
              <w:rPr>
                <w:rStyle w:val="CommentReference"/>
              </w:rPr>
            </w:rPrChange>
          </w:rPr>
          <w:commentReference w:id="220"/>
        </w:r>
        <w:r w:rsidR="00176238" w:rsidRPr="005632BA" w:rsidDel="00F932E5">
          <w:rPr>
            <w:rFonts w:ascii="Arial" w:eastAsia="Times New Roman" w:hAnsi="Arial" w:cs="Arial"/>
            <w:color w:val="000000"/>
            <w:rPrChange w:id="223" w:author="Heem Patel" w:date="2014-02-27T13:43:00Z">
              <w:rPr>
                <w:rFonts w:ascii="Arial" w:eastAsia="Times New Roman" w:hAnsi="Arial" w:cs="Arial"/>
                <w:color w:val="000000"/>
                <w:sz w:val="23"/>
                <w:szCs w:val="23"/>
              </w:rPr>
            </w:rPrChange>
          </w:rPr>
          <w:delText xml:space="preserve">. </w:delText>
        </w:r>
      </w:del>
      <w:del w:id="224" w:author="Lucas Seibert" w:date="2014-02-25T19:09:00Z">
        <w:r w:rsidR="00176238" w:rsidRPr="005632BA" w:rsidDel="004641D2">
          <w:rPr>
            <w:rFonts w:ascii="Arial" w:eastAsia="Times New Roman" w:hAnsi="Arial" w:cs="Arial"/>
            <w:color w:val="000000"/>
            <w:rPrChange w:id="225" w:author="Heem Patel" w:date="2014-02-27T13:43:00Z">
              <w:rPr>
                <w:rFonts w:ascii="Arial" w:eastAsia="Times New Roman" w:hAnsi="Arial" w:cs="Arial"/>
                <w:color w:val="000000"/>
                <w:sz w:val="23"/>
                <w:szCs w:val="23"/>
              </w:rPr>
            </w:rPrChange>
          </w:rPr>
          <w:delText>I will be graduating on May 18th and would be able to start working immediately after that.</w:delText>
        </w:r>
      </w:del>
      <w:ins w:id="226" w:author="Lucas Seibert" w:date="2014-02-25T19:09:00Z">
        <w:del w:id="227" w:author="Heem Patel" w:date="2014-02-27T10:00:00Z">
          <w:r w:rsidR="004641D2" w:rsidRPr="005632BA" w:rsidDel="00F932E5">
            <w:rPr>
              <w:rFonts w:ascii="Arial" w:eastAsia="Times New Roman" w:hAnsi="Arial" w:cs="Arial"/>
              <w:color w:val="000000"/>
              <w:rPrChange w:id="228" w:author="Heem Patel" w:date="2014-02-27T13:43:00Z">
                <w:rPr>
                  <w:rFonts w:ascii="Arial" w:eastAsia="Times New Roman" w:hAnsi="Arial" w:cs="Arial"/>
                  <w:color w:val="000000"/>
                  <w:sz w:val="23"/>
                  <w:szCs w:val="23"/>
                </w:rPr>
              </w:rPrChange>
            </w:rPr>
            <w:delText>I would be available to begin work in early June.</w:delText>
          </w:r>
        </w:del>
      </w:ins>
      <w:del w:id="229" w:author="Heem Patel" w:date="2014-02-27T10:00:00Z">
        <w:r w:rsidR="00176238" w:rsidRPr="005632BA" w:rsidDel="00F932E5">
          <w:rPr>
            <w:rFonts w:ascii="Arial" w:eastAsia="Times New Roman" w:hAnsi="Arial" w:cs="Arial"/>
            <w:color w:val="000000"/>
            <w:rPrChange w:id="230" w:author="Heem Patel" w:date="2014-02-27T13:43:00Z">
              <w:rPr>
                <w:rFonts w:ascii="Arial" w:eastAsia="Times New Roman" w:hAnsi="Arial" w:cs="Arial"/>
                <w:color w:val="000000"/>
                <w:sz w:val="23"/>
                <w:szCs w:val="23"/>
              </w:rPr>
            </w:rPrChange>
          </w:rPr>
          <w:delText xml:space="preserve">  </w:delText>
        </w:r>
      </w:del>
    </w:p>
    <w:p w:rsidR="00176238" w:rsidRPr="005632BA" w:rsidRDefault="00176238" w:rsidP="00176238">
      <w:pPr>
        <w:spacing w:after="0" w:line="240" w:lineRule="auto"/>
        <w:rPr>
          <w:rFonts w:ascii="Arial" w:eastAsia="Times New Roman" w:hAnsi="Arial" w:cs="Arial"/>
          <w:rPrChange w:id="231" w:author="Heem Patel" w:date="2014-02-27T13:43:00Z">
            <w:rPr>
              <w:rFonts w:ascii="Times New Roman" w:eastAsia="Times New Roman" w:hAnsi="Times New Roman" w:cs="Times New Roman"/>
              <w:sz w:val="24"/>
              <w:szCs w:val="24"/>
            </w:rPr>
          </w:rPrChange>
        </w:rPr>
      </w:pPr>
      <w:r w:rsidRPr="005632BA">
        <w:rPr>
          <w:rFonts w:ascii="Arial" w:eastAsia="Times New Roman" w:hAnsi="Arial" w:cs="Arial"/>
          <w:rPrChange w:id="232" w:author="Heem Patel" w:date="2014-02-27T13:43:00Z">
            <w:rPr>
              <w:rFonts w:ascii="Times New Roman" w:eastAsia="Times New Roman" w:hAnsi="Times New Roman" w:cs="Times New Roman"/>
              <w:sz w:val="24"/>
              <w:szCs w:val="24"/>
            </w:rPr>
          </w:rPrChange>
        </w:rPr>
        <w:br/>
      </w:r>
    </w:p>
    <w:p w:rsidR="00176238" w:rsidRPr="005632BA" w:rsidRDefault="00176238" w:rsidP="00176238">
      <w:pPr>
        <w:spacing w:after="0" w:line="240" w:lineRule="auto"/>
        <w:rPr>
          <w:rFonts w:ascii="Arial" w:eastAsia="Times New Roman" w:hAnsi="Arial" w:cs="Arial"/>
          <w:rPrChange w:id="233" w:author="Heem Patel" w:date="2014-02-27T13:43:00Z">
            <w:rPr>
              <w:rFonts w:ascii="Times New Roman" w:eastAsia="Times New Roman" w:hAnsi="Times New Roman" w:cs="Times New Roman"/>
              <w:sz w:val="24"/>
              <w:szCs w:val="24"/>
            </w:rPr>
          </w:rPrChange>
        </w:rPr>
      </w:pPr>
      <w:r w:rsidRPr="005632BA">
        <w:rPr>
          <w:rFonts w:ascii="Arial" w:eastAsia="Times New Roman" w:hAnsi="Arial" w:cs="Arial"/>
          <w:color w:val="000000"/>
          <w:rPrChange w:id="234" w:author="Heem Patel" w:date="2014-02-27T13:43:00Z">
            <w:rPr>
              <w:rFonts w:ascii="Arial" w:eastAsia="Times New Roman" w:hAnsi="Arial" w:cs="Arial"/>
              <w:color w:val="000000"/>
              <w:sz w:val="23"/>
              <w:szCs w:val="23"/>
            </w:rPr>
          </w:rPrChange>
        </w:rPr>
        <w:t>Sincerely,</w:t>
      </w:r>
    </w:p>
    <w:p w:rsidR="00176238" w:rsidRPr="005632BA" w:rsidDel="006C237E" w:rsidRDefault="00176238" w:rsidP="00176238">
      <w:pPr>
        <w:spacing w:after="0" w:line="240" w:lineRule="auto"/>
        <w:rPr>
          <w:del w:id="235" w:author="Heem Patel" w:date="2014-02-27T16:35:00Z"/>
          <w:rFonts w:ascii="Arial" w:eastAsia="Times New Roman" w:hAnsi="Arial" w:cs="Arial"/>
          <w:rPrChange w:id="236" w:author="Heem Patel" w:date="2014-02-27T13:43:00Z">
            <w:rPr>
              <w:del w:id="237" w:author="Heem Patel" w:date="2014-02-27T16:35:00Z"/>
              <w:rFonts w:ascii="Times New Roman" w:eastAsia="Times New Roman" w:hAnsi="Times New Roman" w:cs="Times New Roman"/>
              <w:sz w:val="24"/>
              <w:szCs w:val="24"/>
            </w:rPr>
          </w:rPrChange>
        </w:rPr>
      </w:pPr>
      <w:proofErr w:type="spellStart"/>
      <w:r w:rsidRPr="005632BA">
        <w:rPr>
          <w:rFonts w:ascii="Arial" w:eastAsia="Times New Roman" w:hAnsi="Arial" w:cs="Arial"/>
          <w:color w:val="000000"/>
          <w:rPrChange w:id="238" w:author="Heem Patel" w:date="2014-02-27T13:43:00Z">
            <w:rPr>
              <w:rFonts w:ascii="Arial" w:eastAsia="Times New Roman" w:hAnsi="Arial" w:cs="Arial"/>
              <w:color w:val="000000"/>
              <w:sz w:val="23"/>
              <w:szCs w:val="23"/>
            </w:rPr>
          </w:rPrChange>
        </w:rPr>
        <w:t>Heem</w:t>
      </w:r>
      <w:proofErr w:type="spellEnd"/>
      <w:r w:rsidRPr="005632BA">
        <w:rPr>
          <w:rFonts w:ascii="Arial" w:eastAsia="Times New Roman" w:hAnsi="Arial" w:cs="Arial"/>
          <w:color w:val="000000"/>
          <w:rPrChange w:id="239" w:author="Heem Patel" w:date="2014-02-27T13:43:00Z">
            <w:rPr>
              <w:rFonts w:ascii="Arial" w:eastAsia="Times New Roman" w:hAnsi="Arial" w:cs="Arial"/>
              <w:color w:val="000000"/>
              <w:sz w:val="23"/>
              <w:szCs w:val="23"/>
            </w:rPr>
          </w:rPrChange>
        </w:rPr>
        <w:t xml:space="preserve"> </w:t>
      </w:r>
      <w:commentRangeStart w:id="240"/>
      <w:r w:rsidRPr="005632BA">
        <w:rPr>
          <w:rFonts w:ascii="Arial" w:eastAsia="Times New Roman" w:hAnsi="Arial" w:cs="Arial"/>
          <w:color w:val="000000"/>
          <w:rPrChange w:id="241" w:author="Heem Patel" w:date="2014-02-27T13:43:00Z">
            <w:rPr>
              <w:rFonts w:ascii="Arial" w:eastAsia="Times New Roman" w:hAnsi="Arial" w:cs="Arial"/>
              <w:color w:val="000000"/>
              <w:sz w:val="23"/>
              <w:szCs w:val="23"/>
            </w:rPr>
          </w:rPrChange>
        </w:rPr>
        <w:t>Patel</w:t>
      </w:r>
      <w:commentRangeEnd w:id="240"/>
      <w:r w:rsidR="004641D2" w:rsidRPr="005632BA">
        <w:rPr>
          <w:rStyle w:val="CommentReference"/>
          <w:rFonts w:ascii="Arial" w:hAnsi="Arial" w:cs="Arial"/>
          <w:sz w:val="22"/>
          <w:szCs w:val="22"/>
          <w:rPrChange w:id="242" w:author="Heem Patel" w:date="2014-02-27T13:43:00Z">
            <w:rPr>
              <w:rStyle w:val="CommentReference"/>
            </w:rPr>
          </w:rPrChange>
        </w:rPr>
        <w:commentReference w:id="240"/>
      </w:r>
    </w:p>
    <w:p w:rsidR="00F16388" w:rsidRPr="008323B8" w:rsidRDefault="00176238" w:rsidP="006C237E">
      <w:pPr>
        <w:spacing w:after="0" w:line="240" w:lineRule="auto"/>
        <w:rPr>
          <w:rFonts w:ascii="Times New Roman" w:hAnsi="Times New Roman" w:cs="Times New Roman"/>
          <w:rPrChange w:id="243" w:author="Heem Patel" w:date="2014-02-27T13:43:00Z">
            <w:rPr/>
          </w:rPrChange>
        </w:rPr>
        <w:pPrChange w:id="244" w:author="Heem Patel" w:date="2014-02-27T16:35:00Z">
          <w:pPr/>
        </w:pPrChange>
      </w:pPr>
      <w:bookmarkStart w:id="245" w:name="_GoBack"/>
      <w:bookmarkEnd w:id="245"/>
      <w:r w:rsidRPr="008323B8">
        <w:rPr>
          <w:rFonts w:ascii="Times New Roman" w:eastAsia="Times New Roman" w:hAnsi="Times New Roman" w:cs="Times New Roman"/>
          <w:rPrChange w:id="246" w:author="Heem Patel" w:date="2014-02-27T13:43:00Z">
            <w:rPr>
              <w:rFonts w:ascii="Times New Roman" w:eastAsia="Times New Roman" w:hAnsi="Times New Roman" w:cs="Times New Roman"/>
              <w:sz w:val="24"/>
              <w:szCs w:val="24"/>
            </w:rPr>
          </w:rPrChange>
        </w:rPr>
        <w:br/>
      </w:r>
      <w:r w:rsidRPr="008323B8">
        <w:rPr>
          <w:rFonts w:ascii="Times New Roman" w:eastAsia="Times New Roman" w:hAnsi="Times New Roman" w:cs="Times New Roman"/>
          <w:rPrChange w:id="247" w:author="Heem Patel" w:date="2014-02-27T13:43:00Z">
            <w:rPr>
              <w:rFonts w:ascii="Times New Roman" w:eastAsia="Times New Roman" w:hAnsi="Times New Roman" w:cs="Times New Roman"/>
              <w:sz w:val="24"/>
              <w:szCs w:val="24"/>
            </w:rPr>
          </w:rPrChange>
        </w:rPr>
        <w:br/>
      </w:r>
    </w:p>
    <w:sectPr w:rsidR="00F16388" w:rsidRPr="008323B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4" w:author="Lucas Seibert" w:date="2014-02-25T19:01:00Z" w:initials="LDS">
    <w:p w:rsidR="00176238" w:rsidRDefault="00176238">
      <w:pPr>
        <w:pStyle w:val="CommentText"/>
      </w:pPr>
      <w:r>
        <w:rPr>
          <w:rStyle w:val="CommentReference"/>
        </w:rPr>
        <w:annotationRef/>
      </w:r>
      <w:r>
        <w:t>I feel like this is more detail than is necessary. I feel like you should be focusing on your experience with or passion about narrative focused games. Remember that you are trying to make them understand why you are a good fit as well.</w:t>
      </w:r>
    </w:p>
  </w:comment>
  <w:comment w:id="151" w:author="Lucas Seibert" w:date="2014-02-25T19:05:00Z" w:initials="LDS">
    <w:p w:rsidR="00176238" w:rsidRDefault="00176238">
      <w:pPr>
        <w:pStyle w:val="CommentText"/>
      </w:pPr>
      <w:r>
        <w:rPr>
          <w:rStyle w:val="CommentReference"/>
        </w:rPr>
        <w:annotationRef/>
      </w:r>
      <w:r>
        <w:t>Consider combining these two thoughts, i.e. “…and to give me the background in game design that I would need to be a gameplay programmer and interact with designers.”</w:t>
      </w:r>
    </w:p>
  </w:comment>
  <w:comment w:id="212" w:author="Lucas Seibert" w:date="2014-02-25T19:07:00Z" w:initials="LDS">
    <w:p w:rsidR="004641D2" w:rsidRDefault="004641D2">
      <w:pPr>
        <w:pStyle w:val="CommentText"/>
      </w:pPr>
      <w:r>
        <w:rPr>
          <w:rStyle w:val="CommentReference"/>
        </w:rPr>
        <w:annotationRef/>
      </w:r>
      <w:r>
        <w:t>Explain! What are your interests and why are you passionate about them? Why a gameplay programmer with them rather than another studio?</w:t>
      </w:r>
    </w:p>
  </w:comment>
  <w:comment w:id="216" w:author="Lucas Seibert" w:date="2014-02-25T19:08:00Z" w:initials="LDS">
    <w:p w:rsidR="004641D2" w:rsidRDefault="004641D2">
      <w:pPr>
        <w:pStyle w:val="CommentText"/>
      </w:pPr>
      <w:r>
        <w:rPr>
          <w:rStyle w:val="CommentReference"/>
        </w:rPr>
        <w:annotationRef/>
      </w:r>
      <w:r>
        <w:t>Scripting behaviors of the player with AI work? If you want to focus on AI, talk about how you have worked with it, or the research you have done on the side. This is vague.</w:t>
      </w:r>
    </w:p>
  </w:comment>
  <w:comment w:id="220" w:author="Lucas Seibert" w:date="2014-02-25T19:09:00Z" w:initials="LDS">
    <w:p w:rsidR="004641D2" w:rsidRDefault="004641D2">
      <w:pPr>
        <w:pStyle w:val="CommentText"/>
      </w:pPr>
      <w:r>
        <w:rPr>
          <w:rStyle w:val="CommentReference"/>
        </w:rPr>
        <w:annotationRef/>
      </w:r>
      <w:r>
        <w:t>I would instead give a time frame at which you will contact back to make certain that your materials arrived</w:t>
      </w:r>
    </w:p>
  </w:comment>
  <w:comment w:id="240" w:author="Lucas Seibert" w:date="2014-02-25T19:11:00Z" w:initials="LDS">
    <w:p w:rsidR="004641D2" w:rsidRDefault="004641D2">
      <w:pPr>
        <w:pStyle w:val="CommentText"/>
      </w:pPr>
      <w:r>
        <w:rPr>
          <w:rStyle w:val="CommentReference"/>
        </w:rPr>
        <w:annotationRef/>
      </w:r>
      <w:r>
        <w:t>Per my other comments, your enthusiasm is good, but you need to do more to closely tie your own background, interests and passion to the work that Naughty Dog does. You need to be showing that this is a good fit for them as well as you, and that they will get an exceptional engineer. Give it some thought and shoot me a revised cover letter and we’ll work from there.</w:t>
      </w:r>
    </w:p>
    <w:p w:rsidR="004641D2" w:rsidRDefault="004641D2">
      <w:pPr>
        <w:pStyle w:val="CommentText"/>
      </w:pPr>
    </w:p>
    <w:p w:rsidR="004641D2" w:rsidRDefault="004641D2">
      <w:pPr>
        <w:pStyle w:val="CommentText"/>
      </w:pPr>
      <w:r>
        <w:t>Cheers,</w:t>
      </w:r>
    </w:p>
    <w:p w:rsidR="004641D2" w:rsidRDefault="004641D2">
      <w:pPr>
        <w:pStyle w:val="CommentText"/>
      </w:pPr>
      <w:r>
        <w:t>Lucas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238"/>
    <w:rsid w:val="00175153"/>
    <w:rsid w:val="00176238"/>
    <w:rsid w:val="001D7CD6"/>
    <w:rsid w:val="003B461F"/>
    <w:rsid w:val="004641D2"/>
    <w:rsid w:val="00471C3E"/>
    <w:rsid w:val="004B2E05"/>
    <w:rsid w:val="004F342E"/>
    <w:rsid w:val="004F72AF"/>
    <w:rsid w:val="00510ABE"/>
    <w:rsid w:val="00515204"/>
    <w:rsid w:val="005632BA"/>
    <w:rsid w:val="0056772E"/>
    <w:rsid w:val="0060650F"/>
    <w:rsid w:val="00631922"/>
    <w:rsid w:val="006343FB"/>
    <w:rsid w:val="006C237E"/>
    <w:rsid w:val="006E5FB6"/>
    <w:rsid w:val="008323B8"/>
    <w:rsid w:val="00A357D7"/>
    <w:rsid w:val="00C826AB"/>
    <w:rsid w:val="00C85AF1"/>
    <w:rsid w:val="00E80DCF"/>
    <w:rsid w:val="00F16388"/>
    <w:rsid w:val="00F93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23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76238"/>
    <w:rPr>
      <w:sz w:val="16"/>
      <w:szCs w:val="16"/>
    </w:rPr>
  </w:style>
  <w:style w:type="paragraph" w:styleId="CommentText">
    <w:name w:val="annotation text"/>
    <w:basedOn w:val="Normal"/>
    <w:link w:val="CommentTextChar"/>
    <w:uiPriority w:val="99"/>
    <w:semiHidden/>
    <w:unhideWhenUsed/>
    <w:rsid w:val="00176238"/>
    <w:pPr>
      <w:spacing w:line="240" w:lineRule="auto"/>
    </w:pPr>
    <w:rPr>
      <w:sz w:val="20"/>
      <w:szCs w:val="20"/>
    </w:rPr>
  </w:style>
  <w:style w:type="character" w:customStyle="1" w:styleId="CommentTextChar">
    <w:name w:val="Comment Text Char"/>
    <w:basedOn w:val="DefaultParagraphFont"/>
    <w:link w:val="CommentText"/>
    <w:uiPriority w:val="99"/>
    <w:semiHidden/>
    <w:rsid w:val="00176238"/>
    <w:rPr>
      <w:sz w:val="20"/>
      <w:szCs w:val="20"/>
    </w:rPr>
  </w:style>
  <w:style w:type="paragraph" w:styleId="CommentSubject">
    <w:name w:val="annotation subject"/>
    <w:basedOn w:val="CommentText"/>
    <w:next w:val="CommentText"/>
    <w:link w:val="CommentSubjectChar"/>
    <w:uiPriority w:val="99"/>
    <w:semiHidden/>
    <w:unhideWhenUsed/>
    <w:rsid w:val="00176238"/>
    <w:rPr>
      <w:b/>
      <w:bCs/>
    </w:rPr>
  </w:style>
  <w:style w:type="character" w:customStyle="1" w:styleId="CommentSubjectChar">
    <w:name w:val="Comment Subject Char"/>
    <w:basedOn w:val="CommentTextChar"/>
    <w:link w:val="CommentSubject"/>
    <w:uiPriority w:val="99"/>
    <w:semiHidden/>
    <w:rsid w:val="00176238"/>
    <w:rPr>
      <w:b/>
      <w:bCs/>
      <w:sz w:val="20"/>
      <w:szCs w:val="20"/>
    </w:rPr>
  </w:style>
  <w:style w:type="paragraph" w:styleId="BalloonText">
    <w:name w:val="Balloon Text"/>
    <w:basedOn w:val="Normal"/>
    <w:link w:val="BalloonTextChar"/>
    <w:uiPriority w:val="99"/>
    <w:semiHidden/>
    <w:unhideWhenUsed/>
    <w:rsid w:val="00176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2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23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76238"/>
    <w:rPr>
      <w:sz w:val="16"/>
      <w:szCs w:val="16"/>
    </w:rPr>
  </w:style>
  <w:style w:type="paragraph" w:styleId="CommentText">
    <w:name w:val="annotation text"/>
    <w:basedOn w:val="Normal"/>
    <w:link w:val="CommentTextChar"/>
    <w:uiPriority w:val="99"/>
    <w:semiHidden/>
    <w:unhideWhenUsed/>
    <w:rsid w:val="00176238"/>
    <w:pPr>
      <w:spacing w:line="240" w:lineRule="auto"/>
    </w:pPr>
    <w:rPr>
      <w:sz w:val="20"/>
      <w:szCs w:val="20"/>
    </w:rPr>
  </w:style>
  <w:style w:type="character" w:customStyle="1" w:styleId="CommentTextChar">
    <w:name w:val="Comment Text Char"/>
    <w:basedOn w:val="DefaultParagraphFont"/>
    <w:link w:val="CommentText"/>
    <w:uiPriority w:val="99"/>
    <w:semiHidden/>
    <w:rsid w:val="00176238"/>
    <w:rPr>
      <w:sz w:val="20"/>
      <w:szCs w:val="20"/>
    </w:rPr>
  </w:style>
  <w:style w:type="paragraph" w:styleId="CommentSubject">
    <w:name w:val="annotation subject"/>
    <w:basedOn w:val="CommentText"/>
    <w:next w:val="CommentText"/>
    <w:link w:val="CommentSubjectChar"/>
    <w:uiPriority w:val="99"/>
    <w:semiHidden/>
    <w:unhideWhenUsed/>
    <w:rsid w:val="00176238"/>
    <w:rPr>
      <w:b/>
      <w:bCs/>
    </w:rPr>
  </w:style>
  <w:style w:type="character" w:customStyle="1" w:styleId="CommentSubjectChar">
    <w:name w:val="Comment Subject Char"/>
    <w:basedOn w:val="CommentTextChar"/>
    <w:link w:val="CommentSubject"/>
    <w:uiPriority w:val="99"/>
    <w:semiHidden/>
    <w:rsid w:val="00176238"/>
    <w:rPr>
      <w:b/>
      <w:bCs/>
      <w:sz w:val="20"/>
      <w:szCs w:val="20"/>
    </w:rPr>
  </w:style>
  <w:style w:type="paragraph" w:styleId="BalloonText">
    <w:name w:val="Balloon Text"/>
    <w:basedOn w:val="Normal"/>
    <w:link w:val="BalloonTextChar"/>
    <w:uiPriority w:val="99"/>
    <w:semiHidden/>
    <w:unhideWhenUsed/>
    <w:rsid w:val="00176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2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38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TotalTime>
  <Pages>1</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Seibert</dc:creator>
  <cp:lastModifiedBy>Heem Patel</cp:lastModifiedBy>
  <cp:revision>14</cp:revision>
  <dcterms:created xsi:type="dcterms:W3CDTF">2014-02-26T02:54:00Z</dcterms:created>
  <dcterms:modified xsi:type="dcterms:W3CDTF">2014-02-28T00:35:00Z</dcterms:modified>
</cp:coreProperties>
</file>